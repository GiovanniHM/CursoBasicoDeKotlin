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89" w:rsidRPr="00621689" w:rsidRDefault="00621689" w:rsidP="0062168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621689">
        <w:rPr>
          <w:rFonts w:ascii="cooper_hewittmedium" w:eastAsia="Times New Roman" w:hAnsi="cooper_hewittmedium" w:cs="Times New Roman"/>
          <w:b/>
          <w:bCs/>
          <w:color w:val="000000"/>
          <w:spacing w:val="-2"/>
          <w:kern w:val="36"/>
          <w:sz w:val="36"/>
          <w:szCs w:val="36"/>
          <w:lang w:eastAsia="es-MX"/>
        </w:rPr>
        <w:t xml:space="preserve">¿Por qué debo aprender </w:t>
      </w:r>
      <w:proofErr w:type="spellStart"/>
      <w:r w:rsidRPr="00621689">
        <w:rPr>
          <w:rFonts w:ascii="cooper_hewittmedium" w:eastAsia="Times New Roman" w:hAnsi="cooper_hewittmedium" w:cs="Times New Roman"/>
          <w:b/>
          <w:bCs/>
          <w:color w:val="000000"/>
          <w:spacing w:val="-2"/>
          <w:kern w:val="36"/>
          <w:sz w:val="36"/>
          <w:szCs w:val="36"/>
          <w:lang w:eastAsia="es-MX"/>
        </w:rPr>
        <w:t>Kotlin</w:t>
      </w:r>
      <w:proofErr w:type="spellEnd"/>
      <w:r w:rsidRPr="00621689">
        <w:rPr>
          <w:rFonts w:ascii="cooper_hewittmedium" w:eastAsia="Times New Roman" w:hAnsi="cooper_hewittmedium" w:cs="Times New Roman"/>
          <w:b/>
          <w:bCs/>
          <w:color w:val="000000"/>
          <w:spacing w:val="-2"/>
          <w:kern w:val="36"/>
          <w:sz w:val="36"/>
          <w:szCs w:val="36"/>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 uno de los lenguajes oficiales que </w:t>
      </w:r>
      <w:r w:rsidRPr="00621689">
        <w:rPr>
          <w:rFonts w:ascii="Arial" w:eastAsia="Times New Roman" w:hAnsi="Arial" w:cs="Arial"/>
          <w:b/>
          <w:bCs/>
          <w:color w:val="273B47"/>
          <w:sz w:val="24"/>
          <w:szCs w:val="24"/>
          <w:lang w:eastAsia="es-MX"/>
        </w:rPr>
        <w:t>Google</w:t>
      </w:r>
      <w:r w:rsidRPr="00621689">
        <w:rPr>
          <w:rFonts w:ascii="Arial" w:eastAsia="Times New Roman" w:hAnsi="Arial" w:cs="Arial"/>
          <w:color w:val="273B47"/>
          <w:sz w:val="24"/>
          <w:szCs w:val="24"/>
          <w:lang w:eastAsia="es-MX"/>
        </w:rPr>
        <w:t> ha adoptado como parte de la familia de lenguajes de programación para desarrollar con </w:t>
      </w:r>
      <w:r w:rsidRPr="00621689">
        <w:rPr>
          <w:rFonts w:ascii="Arial" w:eastAsia="Times New Roman" w:hAnsi="Arial" w:cs="Arial"/>
          <w:b/>
          <w:bCs/>
          <w:color w:val="273B47"/>
          <w:sz w:val="24"/>
          <w:szCs w:val="24"/>
          <w:lang w:eastAsia="es-MX"/>
        </w:rPr>
        <w:t>Android</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fue desarrollado desde el año 2010 gracias a </w:t>
      </w:r>
      <w:proofErr w:type="spellStart"/>
      <w:r w:rsidRPr="00621689">
        <w:rPr>
          <w:rFonts w:ascii="Arial" w:eastAsia="Times New Roman" w:hAnsi="Arial" w:cs="Arial"/>
          <w:color w:val="273B47"/>
          <w:sz w:val="24"/>
          <w:szCs w:val="24"/>
          <w:lang w:eastAsia="es-MX"/>
        </w:rPr>
        <w:t>JetBrains</w:t>
      </w:r>
      <w:proofErr w:type="spellEnd"/>
      <w:r w:rsidRPr="00621689">
        <w:rPr>
          <w:rFonts w:ascii="Arial" w:eastAsia="Times New Roman" w:hAnsi="Arial" w:cs="Arial"/>
          <w:color w:val="273B47"/>
          <w:sz w:val="24"/>
          <w:szCs w:val="24"/>
          <w:lang w:eastAsia="es-MX"/>
        </w:rPr>
        <w:t xml:space="preserve"> y su primera versión fue liberada en el año 2016.</w:t>
      </w:r>
    </w:p>
    <w:p w:rsidR="00621689" w:rsidRPr="00621689" w:rsidRDefault="00621689" w:rsidP="00621689">
      <w:pPr>
        <w:spacing w:after="0" w:line="240" w:lineRule="auto"/>
        <w:rPr>
          <w:rFonts w:ascii="Arial" w:eastAsia="Times New Roman" w:hAnsi="Arial" w:cs="Arial"/>
          <w:color w:val="273B47"/>
          <w:sz w:val="24"/>
          <w:szCs w:val="24"/>
          <w:lang w:eastAsia="es-MX"/>
        </w:rPr>
      </w:pP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es:</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Conciso</w:t>
      </w:r>
      <w:r w:rsidRPr="00621689">
        <w:rPr>
          <w:rFonts w:ascii="Arial" w:eastAsia="Times New Roman" w:hAnsi="Arial" w:cs="Arial"/>
          <w:color w:val="273B47"/>
          <w:sz w:val="24"/>
          <w:szCs w:val="24"/>
          <w:lang w:eastAsia="es-MX"/>
        </w:rPr>
        <w:t>: reduce código a diferencia de Java.</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Seguro</w:t>
      </w:r>
      <w:r w:rsidRPr="00621689">
        <w:rPr>
          <w:rFonts w:ascii="Arial" w:eastAsia="Times New Roman" w:hAnsi="Arial" w:cs="Arial"/>
          <w:color w:val="273B47"/>
          <w:sz w:val="24"/>
          <w:szCs w:val="24"/>
          <w:lang w:eastAsia="es-MX"/>
        </w:rPr>
        <w:t xml:space="preserve">: </w:t>
      </w:r>
      <w:proofErr w:type="spellStart"/>
      <w:r w:rsidRPr="00621689">
        <w:rPr>
          <w:rFonts w:ascii="Arial" w:eastAsia="Times New Roman" w:hAnsi="Arial" w:cs="Arial"/>
          <w:color w:val="273B47"/>
          <w:sz w:val="24"/>
          <w:szCs w:val="24"/>
          <w:lang w:eastAsia="es-MX"/>
        </w:rPr>
        <w:t>Kotlin</w:t>
      </w:r>
      <w:proofErr w:type="spellEnd"/>
      <w:r w:rsidRPr="00621689">
        <w:rPr>
          <w:rFonts w:ascii="Arial" w:eastAsia="Times New Roman" w:hAnsi="Arial" w:cs="Arial"/>
          <w:color w:val="273B47"/>
          <w:sz w:val="24"/>
          <w:szCs w:val="24"/>
          <w:lang w:eastAsia="es-MX"/>
        </w:rPr>
        <w:t xml:space="preserve"> tiene un método para evitar las excepciones así como para manejar las </w:t>
      </w:r>
      <w:proofErr w:type="spellStart"/>
      <w:r w:rsidRPr="00621689">
        <w:rPr>
          <w:rFonts w:ascii="Arial" w:eastAsia="Times New Roman" w:hAnsi="Arial" w:cs="Arial"/>
          <w:i/>
          <w:iCs/>
          <w:color w:val="273B47"/>
          <w:sz w:val="24"/>
          <w:szCs w:val="24"/>
          <w:lang w:eastAsia="es-MX"/>
        </w:rPr>
        <w:t>NullPointerException</w:t>
      </w:r>
      <w:proofErr w:type="spellEnd"/>
      <w:r w:rsidRPr="00621689">
        <w:rPr>
          <w:rFonts w:ascii="Arial" w:eastAsia="Times New Roman" w:hAnsi="Arial" w:cs="Arial"/>
          <w:color w:val="273B47"/>
          <w:sz w:val="24"/>
          <w:szCs w:val="24"/>
          <w:lang w:eastAsia="es-MX"/>
        </w:rPr>
        <w:t>.</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Interoperable</w:t>
      </w:r>
      <w:r w:rsidRPr="00621689">
        <w:rPr>
          <w:rFonts w:ascii="Arial" w:eastAsia="Times New Roman" w:hAnsi="Arial" w:cs="Arial"/>
          <w:color w:val="273B47"/>
          <w:sz w:val="24"/>
          <w:szCs w:val="24"/>
          <w:lang w:eastAsia="es-MX"/>
        </w:rPr>
        <w:t>: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al ser creado por </w:t>
      </w:r>
      <w:proofErr w:type="spellStart"/>
      <w:r w:rsidRPr="00621689">
        <w:rPr>
          <w:rFonts w:ascii="Arial" w:eastAsia="Times New Roman" w:hAnsi="Arial" w:cs="Arial"/>
          <w:b/>
          <w:bCs/>
          <w:color w:val="273B47"/>
          <w:sz w:val="24"/>
          <w:szCs w:val="24"/>
          <w:lang w:eastAsia="es-MX"/>
        </w:rPr>
        <w:t>JetBrains</w:t>
      </w:r>
      <w:proofErr w:type="spellEnd"/>
      <w:r w:rsidRPr="00621689">
        <w:rPr>
          <w:rFonts w:ascii="Arial" w:eastAsia="Times New Roman" w:hAnsi="Arial" w:cs="Arial"/>
          <w:color w:val="273B47"/>
          <w:sz w:val="24"/>
          <w:szCs w:val="24"/>
          <w:lang w:eastAsia="es-MX"/>
        </w:rPr>
        <w:t> lo decidieron hacer basado en la máquina virtual de Java, es decir puedes trabajar con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en una aplicación ya que comparten la misma máquina virtual.</w:t>
      </w:r>
    </w:p>
    <w:p w:rsidR="00621689" w:rsidRPr="00621689" w:rsidRDefault="00621689" w:rsidP="00621689">
      <w:pPr>
        <w:numPr>
          <w:ilvl w:val="0"/>
          <w:numId w:val="1"/>
        </w:numPr>
        <w:spacing w:after="0" w:line="240" w:lineRule="auto"/>
        <w:ind w:left="113" w:right="113"/>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Versátil</w:t>
      </w:r>
      <w:r w:rsidRPr="00621689">
        <w:rPr>
          <w:rFonts w:ascii="Arial" w:eastAsia="Times New Roman" w:hAnsi="Arial" w:cs="Arial"/>
          <w:color w:val="273B47"/>
          <w:sz w:val="24"/>
          <w:szCs w:val="24"/>
          <w:lang w:eastAsia="es-MX"/>
        </w:rPr>
        <w:t>: podemos aplicarlo en diferentes tipos de aplicaciones. Del lado del servidor con </w:t>
      </w:r>
      <w:proofErr w:type="spellStart"/>
      <w:r w:rsidRPr="00621689">
        <w:rPr>
          <w:rFonts w:ascii="Arial" w:eastAsia="Times New Roman" w:hAnsi="Arial" w:cs="Arial"/>
          <w:i/>
          <w:iCs/>
          <w:color w:val="273B47"/>
          <w:sz w:val="24"/>
          <w:szCs w:val="24"/>
          <w:lang w:eastAsia="es-MX"/>
        </w:rPr>
        <w:t>Kotlin</w:t>
      </w:r>
      <w:proofErr w:type="spellEnd"/>
      <w:r w:rsidRPr="00621689">
        <w:rPr>
          <w:rFonts w:ascii="Arial" w:eastAsia="Times New Roman" w:hAnsi="Arial" w:cs="Arial"/>
          <w:i/>
          <w:iCs/>
          <w:color w:val="273B47"/>
          <w:sz w:val="24"/>
          <w:szCs w:val="24"/>
          <w:lang w:eastAsia="es-MX"/>
        </w:rPr>
        <w:t xml:space="preserve"> Server </w:t>
      </w:r>
      <w:proofErr w:type="spellStart"/>
      <w:r w:rsidRPr="00621689">
        <w:rPr>
          <w:rFonts w:ascii="Arial" w:eastAsia="Times New Roman" w:hAnsi="Arial" w:cs="Arial"/>
          <w:i/>
          <w:iCs/>
          <w:color w:val="273B47"/>
          <w:sz w:val="24"/>
          <w:szCs w:val="24"/>
          <w:lang w:eastAsia="es-MX"/>
        </w:rPr>
        <w:t>Side</w:t>
      </w:r>
      <w:proofErr w:type="spellEnd"/>
      <w:r w:rsidRPr="00621689">
        <w:rPr>
          <w:rFonts w:ascii="Arial" w:eastAsia="Times New Roman" w:hAnsi="Arial" w:cs="Arial"/>
          <w:i/>
          <w:iCs/>
          <w:color w:val="273B47"/>
          <w:sz w:val="24"/>
          <w:szCs w:val="24"/>
          <w:lang w:eastAsia="es-MX"/>
        </w:rPr>
        <w:t xml:space="preserve"> - </w:t>
      </w:r>
      <w:proofErr w:type="spellStart"/>
      <w:r w:rsidRPr="00621689">
        <w:rPr>
          <w:rFonts w:ascii="Arial" w:eastAsia="Times New Roman" w:hAnsi="Arial" w:cs="Arial"/>
          <w:i/>
          <w:iCs/>
          <w:color w:val="273B47"/>
          <w:sz w:val="24"/>
          <w:szCs w:val="24"/>
          <w:lang w:eastAsia="es-MX"/>
        </w:rPr>
        <w:t>Ktor</w:t>
      </w:r>
      <w:proofErr w:type="spellEnd"/>
      <w:r w:rsidRPr="00621689">
        <w:rPr>
          <w:rFonts w:ascii="Arial" w:eastAsia="Times New Roman" w:hAnsi="Arial" w:cs="Arial"/>
          <w:color w:val="273B47"/>
          <w:sz w:val="24"/>
          <w:szCs w:val="24"/>
          <w:lang w:eastAsia="es-MX"/>
        </w:rPr>
        <w:t>, del lado </w:t>
      </w:r>
      <w:r w:rsidRPr="00621689">
        <w:rPr>
          <w:rFonts w:ascii="Arial" w:eastAsia="Times New Roman" w:hAnsi="Arial" w:cs="Arial"/>
          <w:i/>
          <w:iCs/>
          <w:color w:val="273B47"/>
          <w:sz w:val="24"/>
          <w:szCs w:val="24"/>
          <w:lang w:eastAsia="es-MX"/>
        </w:rPr>
        <w:t>Mobile Android</w:t>
      </w:r>
      <w:r w:rsidRPr="00621689">
        <w:rPr>
          <w:rFonts w:ascii="Arial" w:eastAsia="Times New Roman" w:hAnsi="Arial" w:cs="Arial"/>
          <w:color w:val="273B47"/>
          <w:sz w:val="24"/>
          <w:szCs w:val="24"/>
          <w:lang w:eastAsia="es-MX"/>
        </w:rPr>
        <w:t> y del lado web con </w:t>
      </w:r>
      <w:proofErr w:type="spellStart"/>
      <w:r w:rsidRPr="00621689">
        <w:rPr>
          <w:rFonts w:ascii="Arial" w:eastAsia="Times New Roman" w:hAnsi="Arial" w:cs="Arial"/>
          <w:i/>
          <w:iCs/>
          <w:color w:val="273B47"/>
          <w:sz w:val="24"/>
          <w:szCs w:val="24"/>
          <w:lang w:eastAsia="es-MX"/>
        </w:rPr>
        <w:t>KotlinJS</w:t>
      </w:r>
      <w:proofErr w:type="spellEnd"/>
      <w:r w:rsidRPr="00621689">
        <w:rPr>
          <w:rFonts w:ascii="Arial" w:eastAsia="Times New Roman" w:hAnsi="Arial" w:cs="Arial"/>
          <w:color w:val="273B47"/>
          <w:sz w:val="24"/>
          <w:szCs w:val="24"/>
          <w:lang w:eastAsia="es-MX"/>
        </w:rPr>
        <w:t>.</w:t>
      </w:r>
    </w:p>
    <w:p w:rsidR="00621689" w:rsidRPr="00621689" w:rsidRDefault="00621689" w:rsidP="00621689">
      <w:pPr>
        <w:spacing w:after="0" w:line="240" w:lineRule="auto"/>
        <w:rPr>
          <w:rFonts w:ascii="Arial" w:eastAsia="Times New Roman" w:hAnsi="Arial" w:cs="Arial"/>
          <w:color w:val="273B47"/>
          <w:sz w:val="24"/>
          <w:szCs w:val="24"/>
          <w:lang w:eastAsia="es-MX"/>
        </w:rPr>
      </w:pP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javac</w:t>
      </w:r>
      <w:proofErr w:type="spellEnd"/>
      <w:r w:rsidRPr="00621689">
        <w:rPr>
          <w:rFonts w:ascii="Arial" w:eastAsia="Times New Roman" w:hAnsi="Arial" w:cs="Arial"/>
          <w:color w:val="273B47"/>
          <w:sz w:val="24"/>
          <w:szCs w:val="24"/>
          <w:lang w:eastAsia="es-MX"/>
        </w:rPr>
        <w:t> y </w:t>
      </w:r>
      <w:proofErr w:type="spellStart"/>
      <w:r w:rsidRPr="00621689">
        <w:rPr>
          <w:rFonts w:ascii="Arial" w:eastAsia="Times New Roman" w:hAnsi="Arial" w:cs="Arial"/>
          <w:b/>
          <w:bCs/>
          <w:color w:val="273B47"/>
          <w:sz w:val="24"/>
          <w:szCs w:val="24"/>
          <w:lang w:eastAsia="es-MX"/>
        </w:rPr>
        <w:t>Kotlin</w:t>
      </w:r>
      <w:proofErr w:type="spellEnd"/>
      <w:r w:rsidRPr="00621689">
        <w:rPr>
          <w:rFonts w:ascii="Arial" w:eastAsia="Times New Roman" w:hAnsi="Arial" w:cs="Arial"/>
          <w:color w:val="273B47"/>
          <w:sz w:val="24"/>
          <w:szCs w:val="24"/>
          <w:lang w:eastAsia="es-MX"/>
        </w:rPr>
        <w:t> usa </w:t>
      </w:r>
      <w:proofErr w:type="spellStart"/>
      <w:r w:rsidRPr="00621689">
        <w:rPr>
          <w:rFonts w:ascii="Arial" w:eastAsia="Times New Roman" w:hAnsi="Arial" w:cs="Arial"/>
          <w:i/>
          <w:iCs/>
          <w:color w:val="273B47"/>
          <w:sz w:val="24"/>
          <w:szCs w:val="24"/>
          <w:lang w:eastAsia="es-MX"/>
        </w:rPr>
        <w:t>kotlinc</w:t>
      </w:r>
      <w:proofErr w:type="spellEnd"/>
      <w:r w:rsidRPr="00621689">
        <w:rPr>
          <w:rFonts w:ascii="Arial" w:eastAsia="Times New Roman" w:hAnsi="Arial" w:cs="Arial"/>
          <w:color w:val="273B47"/>
          <w:sz w:val="24"/>
          <w:szCs w:val="24"/>
          <w:lang w:eastAsia="es-MX"/>
        </w:rPr>
        <w:t> ambos al ser compilado se transforman en código </w:t>
      </w:r>
      <w:proofErr w:type="spellStart"/>
      <w:r w:rsidRPr="00621689">
        <w:rPr>
          <w:rFonts w:ascii="Arial" w:eastAsia="Times New Roman" w:hAnsi="Arial" w:cs="Arial"/>
          <w:b/>
          <w:bCs/>
          <w:color w:val="273B47"/>
          <w:sz w:val="24"/>
          <w:szCs w:val="24"/>
          <w:lang w:eastAsia="es-MX"/>
        </w:rPr>
        <w:t>ByteCode</w:t>
      </w:r>
      <w:proofErr w:type="spellEnd"/>
      <w:r w:rsidRPr="00621689">
        <w:rPr>
          <w:rFonts w:ascii="Arial" w:eastAsia="Times New Roman" w:hAnsi="Arial" w:cs="Arial"/>
          <w:color w:val="273B47"/>
          <w:sz w:val="24"/>
          <w:szCs w:val="24"/>
          <w:lang w:eastAsia="es-MX"/>
        </w:rPr>
        <w:t> que es el código que lee la máquina virtual de </w:t>
      </w:r>
      <w:r w:rsidRPr="00621689">
        <w:rPr>
          <w:rFonts w:ascii="Arial" w:eastAsia="Times New Roman" w:hAnsi="Arial" w:cs="Arial"/>
          <w:b/>
          <w:bCs/>
          <w:color w:val="273B47"/>
          <w:sz w:val="24"/>
          <w:szCs w:val="24"/>
          <w:lang w:eastAsia="es-MX"/>
        </w:rPr>
        <w:t>Java</w:t>
      </w:r>
      <w:r w:rsidRPr="00621689">
        <w:rPr>
          <w:rFonts w:ascii="Arial" w:eastAsia="Times New Roman" w:hAnsi="Arial" w:cs="Arial"/>
          <w:color w:val="273B47"/>
          <w:sz w:val="24"/>
          <w:szCs w:val="24"/>
          <w:lang w:eastAsia="es-MX"/>
        </w:rPr>
        <w:t> (</w:t>
      </w:r>
      <w:r w:rsidRPr="00621689">
        <w:rPr>
          <w:rFonts w:ascii="Arial" w:eastAsia="Times New Roman" w:hAnsi="Arial" w:cs="Arial"/>
          <w:i/>
          <w:iCs/>
          <w:color w:val="273B47"/>
          <w:sz w:val="24"/>
          <w:szCs w:val="24"/>
          <w:lang w:eastAsia="es-MX"/>
        </w:rPr>
        <w:t>Java Virtual Machine</w:t>
      </w:r>
      <w:r w:rsidRPr="00621689">
        <w:rPr>
          <w:rFonts w:ascii="Arial" w:eastAsia="Times New Roman" w:hAnsi="Arial" w:cs="Arial"/>
          <w:color w:val="273B47"/>
          <w:sz w:val="24"/>
          <w:szCs w:val="24"/>
          <w:lang w:eastAsia="es-MX"/>
        </w:rPr>
        <w:t>)</w:t>
      </w:r>
    </w:p>
    <w:p w:rsidR="005E7531" w:rsidRDefault="005E7531"/>
    <w:p w:rsidR="004E2D71" w:rsidRPr="004E2D71" w:rsidRDefault="004E2D71" w:rsidP="004E2D71">
      <w:pPr>
        <w:shd w:val="clear" w:color="auto" w:fill="FFFFFF"/>
        <w:spacing w:after="0" w:line="240" w:lineRule="auto"/>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Kotlin</w:t>
      </w:r>
      <w:proofErr w:type="spellEnd"/>
      <w:r w:rsidRPr="004E2D71">
        <w:rPr>
          <w:rFonts w:ascii="Arial" w:eastAsia="Times New Roman" w:hAnsi="Arial" w:cs="Arial"/>
          <w:color w:val="4A4A4A"/>
          <w:sz w:val="24"/>
          <w:szCs w:val="24"/>
          <w:lang w:eastAsia="es-MX"/>
        </w:rPr>
        <w:t>/</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for</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Native</w:t>
      </w:r>
      <w:proofErr w:type="spellEnd"/>
      <w:r w:rsidRPr="004E2D71">
        <w:rPr>
          <w:rFonts w:ascii="Arial" w:eastAsia="Times New Roman" w:hAnsi="Arial" w:cs="Arial"/>
          <w:color w:val="4A4A4A"/>
          <w:sz w:val="24"/>
          <w:szCs w:val="24"/>
          <w:lang w:eastAsia="es-MX"/>
        </w:rPr>
        <w:t xml:space="preserve"> es una </w:t>
      </w:r>
      <w:proofErr w:type="spellStart"/>
      <w:r w:rsidRPr="004E2D71">
        <w:rPr>
          <w:rFonts w:ascii="Arial" w:eastAsia="Times New Roman" w:hAnsi="Arial" w:cs="Arial"/>
          <w:color w:val="4A4A4A"/>
          <w:sz w:val="24"/>
          <w:szCs w:val="24"/>
          <w:lang w:eastAsia="es-MX"/>
        </w:rPr>
        <w:t>tegnologia</w:t>
      </w:r>
      <w:proofErr w:type="spellEnd"/>
      <w:r w:rsidRPr="004E2D71">
        <w:rPr>
          <w:rFonts w:ascii="Arial" w:eastAsia="Times New Roman" w:hAnsi="Arial" w:cs="Arial"/>
          <w:color w:val="4A4A4A"/>
          <w:sz w:val="24"/>
          <w:szCs w:val="24"/>
          <w:lang w:eastAsia="es-MX"/>
        </w:rPr>
        <w:t xml:space="preserve"> que </w:t>
      </w:r>
      <w:proofErr w:type="spellStart"/>
      <w:r w:rsidRPr="004E2D71">
        <w:rPr>
          <w:rFonts w:ascii="Arial" w:eastAsia="Times New Roman" w:hAnsi="Arial" w:cs="Arial"/>
          <w:color w:val="4A4A4A"/>
          <w:sz w:val="24"/>
          <w:szCs w:val="24"/>
          <w:lang w:eastAsia="es-MX"/>
        </w:rPr>
        <w:t>complila</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codigo</w:t>
      </w:r>
      <w:proofErr w:type="spellEnd"/>
      <w:r w:rsidRPr="004E2D71">
        <w:rPr>
          <w:rFonts w:ascii="Arial" w:eastAsia="Times New Roman" w:hAnsi="Arial" w:cs="Arial"/>
          <w:color w:val="4A4A4A"/>
          <w:sz w:val="24"/>
          <w:szCs w:val="24"/>
          <w:lang w:eastAsia="es-MX"/>
        </w:rPr>
        <w:t xml:space="preserve"> binario nativo, es decir que podemos hacer </w:t>
      </w:r>
      <w:proofErr w:type="spellStart"/>
      <w:r w:rsidRPr="004E2D71">
        <w:rPr>
          <w:rFonts w:ascii="Arial" w:eastAsia="Times New Roman" w:hAnsi="Arial" w:cs="Arial"/>
          <w:color w:val="4A4A4A"/>
          <w:sz w:val="24"/>
          <w:szCs w:val="24"/>
          <w:lang w:eastAsia="es-MX"/>
        </w:rPr>
        <w:t>apliaciones</w:t>
      </w:r>
      <w:proofErr w:type="spellEnd"/>
      <w:r w:rsidRPr="004E2D71">
        <w:rPr>
          <w:rFonts w:ascii="Arial" w:eastAsia="Times New Roman" w:hAnsi="Arial" w:cs="Arial"/>
          <w:color w:val="4A4A4A"/>
          <w:sz w:val="24"/>
          <w:szCs w:val="24"/>
          <w:lang w:eastAsia="es-MX"/>
        </w:rPr>
        <w:t xml:space="preserve"> para todas las plataformas</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iOS (arm32, arm64, </w:t>
      </w:r>
      <w:proofErr w:type="spellStart"/>
      <w:r w:rsidRPr="004E2D71">
        <w:rPr>
          <w:rFonts w:ascii="Arial" w:eastAsia="Times New Roman" w:hAnsi="Arial" w:cs="Arial"/>
          <w:color w:val="4A4A4A"/>
          <w:sz w:val="24"/>
          <w:szCs w:val="24"/>
          <w:lang w:eastAsia="es-MX"/>
        </w:rPr>
        <w:t>simulator</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MacOS</w:t>
      </w:r>
      <w:proofErr w:type="spellEnd"/>
      <w:r w:rsidRPr="004E2D71">
        <w:rPr>
          <w:rFonts w:ascii="Arial" w:eastAsia="Times New Roman" w:hAnsi="Arial" w:cs="Arial"/>
          <w:color w:val="4A4A4A"/>
          <w:sz w:val="24"/>
          <w:szCs w:val="24"/>
          <w:lang w:eastAsia="es-MX"/>
        </w:rPr>
        <w:t xml:space="preserve"> (x86_64)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Android (arm32, arm64)</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Windows (</w:t>
      </w:r>
      <w:proofErr w:type="spellStart"/>
      <w:r w:rsidRPr="004E2D71">
        <w:rPr>
          <w:rFonts w:ascii="Arial" w:eastAsia="Times New Roman" w:hAnsi="Arial" w:cs="Arial"/>
          <w:color w:val="4A4A4A"/>
          <w:sz w:val="24"/>
          <w:szCs w:val="24"/>
          <w:lang w:eastAsia="es-MX"/>
        </w:rPr>
        <w:t>mingw</w:t>
      </w:r>
      <w:proofErr w:type="spellEnd"/>
      <w:r w:rsidRPr="004E2D71">
        <w:rPr>
          <w:rFonts w:ascii="Arial" w:eastAsia="Times New Roman" w:hAnsi="Arial" w:cs="Arial"/>
          <w:color w:val="4A4A4A"/>
          <w:sz w:val="24"/>
          <w:szCs w:val="24"/>
          <w:lang w:eastAsia="es-MX"/>
        </w:rPr>
        <w:t xml:space="preserve"> x86_64, x86)</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r w:rsidRPr="004E2D71">
        <w:rPr>
          <w:rFonts w:ascii="Arial" w:eastAsia="Times New Roman" w:hAnsi="Arial" w:cs="Arial"/>
          <w:color w:val="4A4A4A"/>
          <w:sz w:val="24"/>
          <w:szCs w:val="24"/>
          <w:lang w:eastAsia="es-MX"/>
        </w:rPr>
        <w:t xml:space="preserve">Linux (x86_64, arm32, MIPS, MIPS </w:t>
      </w:r>
      <w:proofErr w:type="spellStart"/>
      <w:r w:rsidRPr="004E2D71">
        <w:rPr>
          <w:rFonts w:ascii="Arial" w:eastAsia="Times New Roman" w:hAnsi="Arial" w:cs="Arial"/>
          <w:color w:val="4A4A4A"/>
          <w:sz w:val="24"/>
          <w:szCs w:val="24"/>
          <w:lang w:eastAsia="es-MX"/>
        </w:rPr>
        <w:t>little</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endian</w:t>
      </w:r>
      <w:proofErr w:type="spellEnd"/>
      <w:r w:rsidRPr="004E2D71">
        <w:rPr>
          <w:rFonts w:ascii="Arial" w:eastAsia="Times New Roman" w:hAnsi="Arial" w:cs="Arial"/>
          <w:color w:val="4A4A4A"/>
          <w:sz w:val="24"/>
          <w:szCs w:val="24"/>
          <w:lang w:eastAsia="es-MX"/>
        </w:rPr>
        <w:t xml:space="preserve">, </w:t>
      </w:r>
      <w:proofErr w:type="spellStart"/>
      <w:r w:rsidRPr="004E2D71">
        <w:rPr>
          <w:rFonts w:ascii="Arial" w:eastAsia="Times New Roman" w:hAnsi="Arial" w:cs="Arial"/>
          <w:color w:val="4A4A4A"/>
          <w:sz w:val="24"/>
          <w:szCs w:val="24"/>
          <w:lang w:eastAsia="es-MX"/>
        </w:rPr>
        <w:t>Raspberry</w:t>
      </w:r>
      <w:proofErr w:type="spellEnd"/>
      <w:r w:rsidRPr="004E2D71">
        <w:rPr>
          <w:rFonts w:ascii="Arial" w:eastAsia="Times New Roman" w:hAnsi="Arial" w:cs="Arial"/>
          <w:color w:val="4A4A4A"/>
          <w:sz w:val="24"/>
          <w:szCs w:val="24"/>
          <w:lang w:eastAsia="es-MX"/>
        </w:rPr>
        <w:t xml:space="preserve"> Pi)</w:t>
      </w:r>
    </w:p>
    <w:p w:rsidR="004E2D71" w:rsidRPr="004E2D71" w:rsidRDefault="004E2D71" w:rsidP="004E2D71">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E2D71">
        <w:rPr>
          <w:rFonts w:ascii="Arial" w:eastAsia="Times New Roman" w:hAnsi="Arial" w:cs="Arial"/>
          <w:color w:val="4A4A4A"/>
          <w:sz w:val="24"/>
          <w:szCs w:val="24"/>
          <w:lang w:eastAsia="es-MX"/>
        </w:rPr>
        <w:t>WebAssembly</w:t>
      </w:r>
      <w:proofErr w:type="spellEnd"/>
      <w:r w:rsidRPr="004E2D71">
        <w:rPr>
          <w:rFonts w:ascii="Arial" w:eastAsia="Times New Roman" w:hAnsi="Arial" w:cs="Arial"/>
          <w:color w:val="4A4A4A"/>
          <w:sz w:val="24"/>
          <w:szCs w:val="24"/>
          <w:lang w:eastAsia="es-MX"/>
        </w:rPr>
        <w:t xml:space="preserve"> (wasm32)</w:t>
      </w:r>
    </w:p>
    <w:p w:rsidR="004E2D71" w:rsidRDefault="004E2D71"/>
    <w:p w:rsidR="004E2D71" w:rsidRPr="004E2D71" w:rsidRDefault="004E2D71" w:rsidP="004E2D71">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4E2D71">
        <w:rPr>
          <w:rFonts w:ascii="cooper_hewittmedium" w:eastAsia="Times New Roman" w:hAnsi="cooper_hewittmedium" w:cs="Times New Roman"/>
          <w:b/>
          <w:bCs/>
          <w:color w:val="000000"/>
          <w:spacing w:val="-2"/>
          <w:kern w:val="36"/>
          <w:sz w:val="36"/>
          <w:szCs w:val="36"/>
          <w:lang w:eastAsia="es-MX"/>
        </w:rPr>
        <w:t xml:space="preserve">Mi primer programa en </w:t>
      </w:r>
      <w:proofErr w:type="spellStart"/>
      <w:r w:rsidRPr="004E2D71">
        <w:rPr>
          <w:rFonts w:ascii="cooper_hewittmedium" w:eastAsia="Times New Roman" w:hAnsi="cooper_hewittmedium" w:cs="Times New Roman"/>
          <w:b/>
          <w:bCs/>
          <w:color w:val="000000"/>
          <w:spacing w:val="-2"/>
          <w:kern w:val="36"/>
          <w:sz w:val="36"/>
          <w:szCs w:val="36"/>
          <w:lang w:eastAsia="es-MX"/>
        </w:rPr>
        <w:t>Kotlin</w:t>
      </w:r>
      <w:proofErr w:type="spellEnd"/>
    </w:p>
    <w:p w:rsidR="004E2D71" w:rsidRPr="004E2D71" w:rsidRDefault="004E2D71" w:rsidP="004E2D71">
      <w:pPr>
        <w:spacing w:before="113" w:after="113"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Para empezar a configurar nuestro entorno de desarrollo necesitaremos varias herramientas:</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El SDK de Java ya que </w:t>
      </w:r>
      <w:proofErr w:type="spellStart"/>
      <w:r w:rsidRPr="004E2D71">
        <w:rPr>
          <w:rFonts w:ascii="Arial" w:eastAsia="Times New Roman" w:hAnsi="Arial" w:cs="Arial"/>
          <w:b/>
          <w:bCs/>
          <w:color w:val="273B47"/>
          <w:sz w:val="24"/>
          <w:szCs w:val="24"/>
          <w:lang w:eastAsia="es-MX"/>
        </w:rPr>
        <w:t>Kotlin</w:t>
      </w:r>
      <w:proofErr w:type="spellEnd"/>
      <w:r w:rsidRPr="004E2D71">
        <w:rPr>
          <w:rFonts w:ascii="Arial" w:eastAsia="Times New Roman" w:hAnsi="Arial" w:cs="Arial"/>
          <w:color w:val="273B47"/>
          <w:sz w:val="24"/>
          <w:szCs w:val="24"/>
          <w:lang w:eastAsia="es-MX"/>
        </w:rPr>
        <w:t> está basado en </w:t>
      </w:r>
      <w:r w:rsidRPr="004E2D71">
        <w:rPr>
          <w:rFonts w:ascii="Arial" w:eastAsia="Times New Roman" w:hAnsi="Arial" w:cs="Arial"/>
          <w:b/>
          <w:bCs/>
          <w:color w:val="273B47"/>
          <w:sz w:val="24"/>
          <w:szCs w:val="24"/>
          <w:lang w:eastAsia="es-MX"/>
        </w:rPr>
        <w:t>Java</w:t>
      </w:r>
    </w:p>
    <w:p w:rsidR="004E2D71" w:rsidRPr="004E2D71" w:rsidRDefault="004E2D71" w:rsidP="004E2D71">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4E2D71">
        <w:rPr>
          <w:rFonts w:ascii="Arial" w:eastAsia="Times New Roman" w:hAnsi="Arial" w:cs="Arial"/>
          <w:color w:val="273B47"/>
          <w:sz w:val="24"/>
          <w:szCs w:val="24"/>
          <w:lang w:eastAsia="es-MX"/>
        </w:rPr>
        <w:t>IntelliJ</w:t>
      </w:r>
      <w:proofErr w:type="spellEnd"/>
      <w:r w:rsidRPr="004E2D71">
        <w:rPr>
          <w:rFonts w:ascii="Arial" w:eastAsia="Times New Roman" w:hAnsi="Arial" w:cs="Arial"/>
          <w:color w:val="273B47"/>
          <w:sz w:val="24"/>
          <w:szCs w:val="24"/>
          <w:lang w:eastAsia="es-MX"/>
        </w:rPr>
        <w:t xml:space="preserve"> IDEA el cual será nuestro editor de código el cual ya tiene un compilador de código.</w:t>
      </w:r>
    </w:p>
    <w:p w:rsidR="004E2D71" w:rsidRPr="004E2D71" w:rsidRDefault="004E2D71" w:rsidP="004E2D71">
      <w:pPr>
        <w:spacing w:after="0" w:line="240" w:lineRule="auto"/>
        <w:rPr>
          <w:rFonts w:ascii="Arial" w:eastAsia="Times New Roman" w:hAnsi="Arial" w:cs="Arial"/>
          <w:color w:val="273B47"/>
          <w:sz w:val="24"/>
          <w:szCs w:val="24"/>
          <w:lang w:eastAsia="es-MX"/>
        </w:rPr>
      </w:pPr>
      <w:r w:rsidRPr="004E2D71">
        <w:rPr>
          <w:rFonts w:ascii="Arial" w:eastAsia="Times New Roman" w:hAnsi="Arial" w:cs="Arial"/>
          <w:color w:val="273B47"/>
          <w:sz w:val="24"/>
          <w:szCs w:val="24"/>
          <w:lang w:eastAsia="es-MX"/>
        </w:rPr>
        <w:t>A continuación te presentamos un </w:t>
      </w:r>
      <w:r w:rsidRPr="004E2D71">
        <w:rPr>
          <w:rFonts w:ascii="Arial" w:eastAsia="Times New Roman" w:hAnsi="Arial" w:cs="Arial"/>
          <w:i/>
          <w:iCs/>
          <w:color w:val="273B47"/>
          <w:sz w:val="24"/>
          <w:szCs w:val="24"/>
          <w:lang w:eastAsia="es-MX"/>
        </w:rPr>
        <w:t>Hola Mundo</w:t>
      </w:r>
      <w:r w:rsidRPr="004E2D71">
        <w:rPr>
          <w:rFonts w:ascii="Arial" w:eastAsia="Times New Roman" w:hAnsi="Arial" w:cs="Arial"/>
          <w:color w:val="273B47"/>
          <w:sz w:val="24"/>
          <w:szCs w:val="24"/>
          <w:lang w:eastAsia="es-MX"/>
        </w:rPr>
        <w:t xml:space="preserve"> en </w:t>
      </w:r>
      <w:proofErr w:type="spellStart"/>
      <w:r w:rsidRPr="004E2D71">
        <w:rPr>
          <w:rFonts w:ascii="Arial" w:eastAsia="Times New Roman" w:hAnsi="Arial" w:cs="Arial"/>
          <w:color w:val="273B47"/>
          <w:sz w:val="24"/>
          <w:szCs w:val="24"/>
          <w:lang w:eastAsia="es-MX"/>
        </w:rPr>
        <w:t>Kotlin</w:t>
      </w:r>
      <w:proofErr w:type="spellEnd"/>
      <w:r w:rsidRPr="004E2D71">
        <w:rPr>
          <w:rFonts w:ascii="Arial" w:eastAsia="Times New Roman" w:hAnsi="Arial" w:cs="Arial"/>
          <w:color w:val="273B47"/>
          <w:sz w:val="24"/>
          <w:szCs w:val="24"/>
          <w:lang w:eastAsia="es-MX"/>
        </w:rPr>
        <w:t>:</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4E2D71">
        <w:rPr>
          <w:rFonts w:ascii="Courier New" w:eastAsia="Times New Roman" w:hAnsi="Courier New" w:cs="Courier New"/>
          <w:b/>
          <w:bCs/>
          <w:color w:val="F92672"/>
          <w:sz w:val="20"/>
          <w:szCs w:val="20"/>
          <w:shd w:val="clear" w:color="auto" w:fill="272822"/>
          <w:lang w:eastAsia="es-MX"/>
        </w:rPr>
        <w:t>fun</w:t>
      </w:r>
      <w:proofErr w:type="spellEnd"/>
      <w:proofErr w:type="gram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main</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color w:val="DDDDDD"/>
          <w:sz w:val="20"/>
          <w:szCs w:val="20"/>
          <w:shd w:val="clear" w:color="auto" w:fill="272822"/>
          <w:lang w:eastAsia="es-MX"/>
        </w:rPr>
        <w:t>args</w:t>
      </w:r>
      <w:proofErr w:type="spellEnd"/>
      <w:r w:rsidRPr="004E2D71">
        <w:rPr>
          <w:rFonts w:ascii="Courier New" w:eastAsia="Times New Roman" w:hAnsi="Courier New" w:cs="Courier New"/>
          <w:color w:val="DDDDDD"/>
          <w:sz w:val="20"/>
          <w:szCs w:val="20"/>
          <w:shd w:val="clear" w:color="auto" w:fill="272822"/>
          <w:lang w:eastAsia="es-MX"/>
        </w:rPr>
        <w:t xml:space="preserve">: </w:t>
      </w:r>
      <w:proofErr w:type="spellStart"/>
      <w:r w:rsidRPr="004E2D71">
        <w:rPr>
          <w:rFonts w:ascii="Courier New" w:eastAsia="Times New Roman" w:hAnsi="Courier New" w:cs="Courier New"/>
          <w:b/>
          <w:bCs/>
          <w:color w:val="A6E22E"/>
          <w:sz w:val="20"/>
          <w:szCs w:val="20"/>
          <w:shd w:val="clear" w:color="auto" w:fill="272822"/>
          <w:lang w:eastAsia="es-MX"/>
        </w:rPr>
        <w:t>Array</w:t>
      </w:r>
      <w:proofErr w:type="spellEnd"/>
      <w:r w:rsidRPr="004E2D71">
        <w:rPr>
          <w:rFonts w:ascii="Courier New" w:eastAsia="Times New Roman" w:hAnsi="Courier New" w:cs="Courier New"/>
          <w:b/>
          <w:bCs/>
          <w:color w:val="A6E22E"/>
          <w:sz w:val="20"/>
          <w:szCs w:val="20"/>
          <w:shd w:val="clear" w:color="auto" w:fill="272822"/>
          <w:lang w:eastAsia="es-MX"/>
        </w:rPr>
        <w:t>&lt;</w:t>
      </w:r>
      <w:proofErr w:type="spellStart"/>
      <w:r w:rsidRPr="004E2D71">
        <w:rPr>
          <w:rFonts w:ascii="Courier New" w:eastAsia="Times New Roman" w:hAnsi="Courier New" w:cs="Courier New"/>
          <w:b/>
          <w:bCs/>
          <w:color w:val="A6E22E"/>
          <w:sz w:val="20"/>
          <w:szCs w:val="20"/>
          <w:shd w:val="clear" w:color="auto" w:fill="272822"/>
          <w:lang w:eastAsia="es-MX"/>
        </w:rPr>
        <w:t>String</w:t>
      </w:r>
      <w:proofErr w:type="spellEnd"/>
      <w:r w:rsidRPr="004E2D71">
        <w:rPr>
          <w:rFonts w:ascii="Courier New" w:eastAsia="Times New Roman" w:hAnsi="Courier New" w:cs="Courier New"/>
          <w:b/>
          <w:bCs/>
          <w:color w:val="A6E22E"/>
          <w:sz w:val="20"/>
          <w:szCs w:val="20"/>
          <w:shd w:val="clear" w:color="auto" w:fill="272822"/>
          <w:lang w:eastAsia="es-MX"/>
        </w:rPr>
        <w:t>&gt;</w:t>
      </w:r>
      <w:r w:rsidRPr="004E2D71">
        <w:rPr>
          <w:rFonts w:ascii="Courier New" w:eastAsia="Times New Roman" w:hAnsi="Courier New" w:cs="Courier New"/>
          <w:color w:val="DDDDDD"/>
          <w:sz w:val="20"/>
          <w:szCs w:val="20"/>
          <w:shd w:val="clear" w:color="auto" w:fill="272822"/>
          <w:lang w:eastAsia="es-MX"/>
        </w:rPr>
        <w:t xml:space="preserve">) {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4E2D71">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4E2D71">
        <w:rPr>
          <w:rFonts w:ascii="Courier New" w:eastAsia="Times New Roman" w:hAnsi="Courier New" w:cs="Courier New"/>
          <w:color w:val="DDDDDD"/>
          <w:sz w:val="20"/>
          <w:szCs w:val="20"/>
          <w:shd w:val="clear" w:color="auto" w:fill="272822"/>
          <w:lang w:eastAsia="es-MX"/>
        </w:rPr>
        <w:t>println</w:t>
      </w:r>
      <w:proofErr w:type="spellEnd"/>
      <w:proofErr w:type="gramEnd"/>
      <w:r w:rsidRPr="004E2D71">
        <w:rPr>
          <w:rFonts w:ascii="Courier New" w:eastAsia="Times New Roman" w:hAnsi="Courier New" w:cs="Courier New"/>
          <w:color w:val="DDDDDD"/>
          <w:sz w:val="20"/>
          <w:szCs w:val="20"/>
          <w:shd w:val="clear" w:color="auto" w:fill="272822"/>
          <w:lang w:eastAsia="es-MX"/>
        </w:rPr>
        <w:t>(</w:t>
      </w:r>
      <w:r w:rsidRPr="004E2D71">
        <w:rPr>
          <w:rFonts w:ascii="Courier New" w:eastAsia="Times New Roman" w:hAnsi="Courier New" w:cs="Courier New"/>
          <w:color w:val="A6E22E"/>
          <w:sz w:val="20"/>
          <w:szCs w:val="20"/>
          <w:shd w:val="clear" w:color="auto" w:fill="272822"/>
          <w:lang w:eastAsia="es-MX"/>
        </w:rPr>
        <w:t xml:space="preserve">"Hola </w:t>
      </w:r>
      <w:proofErr w:type="spellStart"/>
      <w:r w:rsidRPr="004E2D71">
        <w:rPr>
          <w:rFonts w:ascii="Courier New" w:eastAsia="Times New Roman" w:hAnsi="Courier New" w:cs="Courier New"/>
          <w:color w:val="A6E22E"/>
          <w:sz w:val="20"/>
          <w:szCs w:val="20"/>
          <w:shd w:val="clear" w:color="auto" w:fill="272822"/>
          <w:lang w:eastAsia="es-MX"/>
        </w:rPr>
        <w:t>Platzi</w:t>
      </w:r>
      <w:proofErr w:type="spellEnd"/>
      <w:r w:rsidRPr="004E2D71">
        <w:rPr>
          <w:rFonts w:ascii="Courier New" w:eastAsia="Times New Roman" w:hAnsi="Courier New" w:cs="Courier New"/>
          <w:color w:val="A6E22E"/>
          <w:sz w:val="20"/>
          <w:szCs w:val="20"/>
          <w:shd w:val="clear" w:color="auto" w:fill="272822"/>
          <w:lang w:eastAsia="es-MX"/>
        </w:rPr>
        <w:t>"</w:t>
      </w:r>
      <w:r w:rsidRPr="004E2D71">
        <w:rPr>
          <w:rFonts w:ascii="Courier New" w:eastAsia="Times New Roman" w:hAnsi="Courier New" w:cs="Courier New"/>
          <w:color w:val="DDDDDD"/>
          <w:sz w:val="20"/>
          <w:szCs w:val="20"/>
          <w:shd w:val="clear" w:color="auto" w:fill="272822"/>
          <w:lang w:eastAsia="es-MX"/>
        </w:rPr>
        <w:t xml:space="preserve">)  </w:t>
      </w:r>
    </w:p>
    <w:p w:rsidR="004E2D71" w:rsidRPr="004E2D71" w:rsidRDefault="004E2D71" w:rsidP="004E2D7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E2D71">
        <w:rPr>
          <w:rFonts w:ascii="Courier New" w:eastAsia="Times New Roman" w:hAnsi="Courier New" w:cs="Courier New"/>
          <w:color w:val="DDDDDD"/>
          <w:sz w:val="20"/>
          <w:szCs w:val="20"/>
          <w:shd w:val="clear" w:color="auto" w:fill="272822"/>
          <w:lang w:eastAsia="es-MX"/>
        </w:rPr>
        <w:t>}</w:t>
      </w:r>
    </w:p>
    <w:p w:rsidR="004E2D71" w:rsidRDefault="004E2D71"/>
    <w:p w:rsidR="00DC4014" w:rsidRDefault="00DC4014" w:rsidP="00DC401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Variables vs.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w:t>
      </w:r>
      <w:r>
        <w:rPr>
          <w:rStyle w:val="nfasis"/>
          <w:rFonts w:ascii="Arial" w:hAnsi="Arial" w:cs="Arial"/>
          <w:color w:val="273B47"/>
        </w:rPr>
        <w:t xml:space="preserve">variables vs. </w:t>
      </w:r>
      <w:proofErr w:type="gramStart"/>
      <w:r>
        <w:rPr>
          <w:rStyle w:val="nfasis"/>
          <w:rFonts w:ascii="Arial" w:hAnsi="Arial" w:cs="Arial"/>
          <w:color w:val="273B47"/>
        </w:rPr>
        <w:t>objetos</w:t>
      </w:r>
      <w:proofErr w:type="gramEnd"/>
      <w:r>
        <w:rPr>
          <w:rFonts w:ascii="Arial" w:hAnsi="Arial" w:cs="Arial"/>
          <w:color w:val="273B47"/>
        </w:rPr>
        <w:t> significa otra cosa en comparación a otros lenguajes de programación.</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Una </w:t>
      </w:r>
      <w:r>
        <w:rPr>
          <w:rStyle w:val="Textoennegrita"/>
          <w:rFonts w:ascii="Arial" w:hAnsi="Arial" w:cs="Arial"/>
          <w:color w:val="273B47"/>
        </w:rPr>
        <w:t>variable</w:t>
      </w:r>
      <w:r>
        <w:rPr>
          <w:rFonts w:ascii="Arial" w:hAnsi="Arial" w:cs="Arial"/>
          <w:color w:val="273B47"/>
        </w:rPr>
        <w:t> es un espacio en memoria que nosotros reservamos para almacenar un solo dato.</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Un </w:t>
      </w:r>
      <w:r>
        <w:rPr>
          <w:rStyle w:val="Textoennegrita"/>
          <w:rFonts w:ascii="Arial" w:hAnsi="Arial" w:cs="Arial"/>
          <w:color w:val="273B47"/>
        </w:rPr>
        <w:t>objeto</w:t>
      </w:r>
      <w:r>
        <w:rPr>
          <w:rFonts w:ascii="Arial" w:hAnsi="Arial" w:cs="Arial"/>
          <w:color w:val="273B47"/>
        </w:rPr>
        <w:t> es un espacio en memoria que es más complejo que una variable, se va a componer de otras variables y otros objetos, acciones, métodos y funcionalidades.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será un objeto, evitaremos el tipo de datos variables, simples o sencillos (</w:t>
      </w:r>
      <w:r>
        <w:rPr>
          <w:rStyle w:val="nfasis"/>
          <w:rFonts w:ascii="Arial" w:hAnsi="Arial" w:cs="Arial"/>
          <w:color w:val="273B47"/>
        </w:rPr>
        <w:t>tipos primitivos</w:t>
      </w:r>
      <w:r>
        <w:rPr>
          <w:rFonts w:ascii="Arial" w:hAnsi="Arial" w:cs="Arial"/>
          <w:color w:val="273B47"/>
        </w:rPr>
        <w:t>). No debemos declarar valores primitivos (</w:t>
      </w:r>
      <w:r>
        <w:rPr>
          <w:rStyle w:val="nfasis"/>
          <w:rFonts w:ascii="Arial" w:hAnsi="Arial" w:cs="Arial"/>
          <w:color w:val="273B47"/>
        </w:rPr>
        <w:t>si podríamos pero no debemos</w:t>
      </w:r>
      <w:r>
        <w:rPr>
          <w:rFonts w:ascii="Arial" w:hAnsi="Arial" w:cs="Arial"/>
          <w:color w:val="273B47"/>
        </w:rPr>
        <w:t>), pero son definidos cuando no los usamos como objetos.</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Ejemplo de dato </w:t>
      </w:r>
      <w:r>
        <w:rPr>
          <w:rStyle w:val="Textoennegrita"/>
          <w:rFonts w:ascii="Arial" w:hAnsi="Arial" w:cs="Arial"/>
          <w:color w:val="273B47"/>
        </w:rPr>
        <w:t>primitivo</w:t>
      </w:r>
      <w:r>
        <w:rPr>
          <w:rFonts w:ascii="Arial" w:hAnsi="Arial" w:cs="Arial"/>
          <w:color w:val="273B47"/>
        </w:rPr>
        <w:t>:</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10</w:t>
      </w:r>
    </w:p>
    <w:p w:rsidR="00DC4014" w:rsidRDefault="00DC4014" w:rsidP="00DC4014">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i = i * </w:t>
      </w:r>
      <w:r>
        <w:rPr>
          <w:rStyle w:val="hljs-number"/>
          <w:color w:val="DDDDDD"/>
          <w:shd w:val="clear" w:color="auto" w:fill="272822"/>
        </w:rPr>
        <w:t>2</w:t>
      </w:r>
    </w:p>
    <w:p w:rsidR="00DC4014" w:rsidRDefault="00DC4014" w:rsidP="00DC4014">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DC4014" w:rsidRDefault="00DC4014" w:rsidP="00DC4014">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utiliza </w:t>
      </w:r>
      <w:proofErr w:type="spellStart"/>
      <w:r>
        <w:rPr>
          <w:rStyle w:val="nfasis"/>
          <w:rFonts w:ascii="Arial" w:hAnsi="Arial" w:cs="Arial"/>
          <w:color w:val="273B47"/>
        </w:rPr>
        <w:t>wrappers</w:t>
      </w:r>
      <w:proofErr w:type="spellEnd"/>
      <w:r>
        <w:rPr>
          <w:rStyle w:val="nfasis"/>
          <w:rFonts w:ascii="Arial" w:hAnsi="Arial" w:cs="Arial"/>
          <w:color w:val="273B47"/>
        </w:rPr>
        <w:t xml:space="preserve"> (clases envoltorio)</w:t>
      </w:r>
      <w:r>
        <w:rPr>
          <w:rFonts w:ascii="Arial" w:hAnsi="Arial" w:cs="Arial"/>
          <w:color w:val="273B47"/>
        </w:rPr>
        <w:t> para los números, esto se llama </w:t>
      </w:r>
      <w:proofErr w:type="spellStart"/>
      <w:r>
        <w:rPr>
          <w:rStyle w:val="nfasis"/>
          <w:rFonts w:ascii="Arial" w:hAnsi="Arial" w:cs="Arial"/>
          <w:color w:val="273B47"/>
        </w:rPr>
        <w:t>boxing</w:t>
      </w:r>
      <w:proofErr w:type="spellEnd"/>
      <w:r>
        <w:rPr>
          <w:rFonts w:ascii="Arial" w:hAnsi="Arial" w:cs="Arial"/>
          <w:color w:val="273B47"/>
        </w:rPr>
        <w:t>.</w:t>
      </w:r>
    </w:p>
    <w:p w:rsidR="00DC4014" w:rsidRDefault="00DC4014" w:rsidP="00DC4014">
      <w:pPr>
        <w:pStyle w:val="NormalWeb"/>
        <w:spacing w:before="0" w:beforeAutospacing="0" w:after="0" w:afterAutospacing="0"/>
        <w:rPr>
          <w:rFonts w:ascii="Arial" w:hAnsi="Arial" w:cs="Arial"/>
          <w:color w:val="273B47"/>
        </w:rPr>
      </w:pPr>
      <w:r>
        <w:rPr>
          <w:rFonts w:ascii="Arial" w:hAnsi="Arial" w:cs="Arial"/>
          <w:color w:val="273B47"/>
        </w:rPr>
        <w:t>En los operadores de </w:t>
      </w:r>
      <w:proofErr w:type="spellStart"/>
      <w:r>
        <w:rPr>
          <w:rStyle w:val="Textoennegrita"/>
          <w:rFonts w:ascii="Arial" w:hAnsi="Arial" w:cs="Arial"/>
          <w:color w:val="273B47"/>
        </w:rPr>
        <w:t>Kotlin</w:t>
      </w:r>
      <w:proofErr w:type="spellEnd"/>
      <w:r>
        <w:rPr>
          <w:rFonts w:ascii="Arial" w:hAnsi="Arial" w:cs="Arial"/>
          <w:color w:val="273B47"/>
        </w:rPr>
        <w:t> debemos tratar todo como si fuera un objeto: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53"/>
        <w:gridCol w:w="159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Expresión</w:t>
            </w:r>
          </w:p>
        </w:tc>
        <w:tc>
          <w:tcPr>
            <w:tcW w:w="0" w:type="auto"/>
            <w:vAlign w:val="center"/>
            <w:hideMark/>
          </w:tcPr>
          <w:p w:rsidR="00DC4014" w:rsidRDefault="00DC4014">
            <w:pPr>
              <w:jc w:val="center"/>
              <w:rPr>
                <w:b/>
                <w:bCs/>
              </w:rPr>
            </w:pPr>
            <w:r>
              <w:rPr>
                <w:b/>
                <w:bCs/>
              </w:rPr>
              <w:t>Función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plus</w:t>
            </w:r>
          </w:p>
        </w:tc>
        <w:tc>
          <w:tcPr>
            <w:tcW w:w="0" w:type="auto"/>
            <w:vAlign w:val="center"/>
            <w:hideMark/>
          </w:tcPr>
          <w:p w:rsidR="00DC4014" w:rsidRDefault="00DC4014">
            <w:proofErr w:type="spellStart"/>
            <w:r>
              <w:t>a.plus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minus</w:t>
            </w:r>
            <w:proofErr w:type="spellEnd"/>
          </w:p>
        </w:tc>
        <w:tc>
          <w:tcPr>
            <w:tcW w:w="0" w:type="auto"/>
            <w:vAlign w:val="center"/>
            <w:hideMark/>
          </w:tcPr>
          <w:p w:rsidR="00DC4014" w:rsidRDefault="00DC4014">
            <w:proofErr w:type="spellStart"/>
            <w:r>
              <w:t>a.minus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times</w:t>
            </w:r>
          </w:p>
        </w:tc>
        <w:tc>
          <w:tcPr>
            <w:tcW w:w="0" w:type="auto"/>
            <w:vAlign w:val="center"/>
            <w:hideMark/>
          </w:tcPr>
          <w:p w:rsidR="00DC4014" w:rsidRDefault="00DC4014">
            <w:proofErr w:type="spellStart"/>
            <w:r>
              <w:t>a.times</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div</w:t>
            </w:r>
          </w:p>
        </w:tc>
        <w:tc>
          <w:tcPr>
            <w:tcW w:w="0" w:type="auto"/>
            <w:vAlign w:val="center"/>
            <w:hideMark/>
          </w:tcPr>
          <w:p w:rsidR="00DC4014" w:rsidRDefault="00DC4014">
            <w:proofErr w:type="spellStart"/>
            <w:r>
              <w:t>a.div</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proofErr w:type="spellStart"/>
            <w:r>
              <w:t>mod</w:t>
            </w:r>
            <w:proofErr w:type="spellEnd"/>
          </w:p>
        </w:tc>
        <w:tc>
          <w:tcPr>
            <w:tcW w:w="0" w:type="auto"/>
            <w:vAlign w:val="center"/>
            <w:hideMark/>
          </w:tcPr>
          <w:p w:rsidR="00DC4014" w:rsidRDefault="00DC4014">
            <w:r>
              <w:t>a.mod(b)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a.plusAssign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a.minusAssign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a.timesAssign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a.divAssign</w:t>
            </w:r>
            <w:proofErr w:type="spellEnd"/>
            <w:r>
              <w:t>(b)</w:t>
            </w:r>
          </w:p>
        </w:tc>
      </w:tr>
      <w:tr w:rsidR="00DC4014" w:rsidTr="00DC4014">
        <w:trPr>
          <w:tblCellSpacing w:w="15" w:type="dxa"/>
        </w:trPr>
        <w:tc>
          <w:tcPr>
            <w:tcW w:w="0" w:type="auto"/>
            <w:vAlign w:val="center"/>
            <w:hideMark/>
          </w:tcPr>
          <w:p w:rsidR="00DC4014" w:rsidRDefault="00DC4014">
            <w:r>
              <w:t>a %= b</w:t>
            </w:r>
          </w:p>
        </w:tc>
        <w:tc>
          <w:tcPr>
            <w:tcW w:w="0" w:type="auto"/>
            <w:vAlign w:val="center"/>
            <w:hideMark/>
          </w:tcPr>
          <w:p w:rsidR="00DC4014" w:rsidRDefault="00DC4014">
            <w:r>
              <w:t>a = a % b</w:t>
            </w:r>
          </w:p>
        </w:tc>
        <w:tc>
          <w:tcPr>
            <w:tcW w:w="0" w:type="auto"/>
            <w:vAlign w:val="center"/>
            <w:hideMark/>
          </w:tcPr>
          <w:p w:rsidR="00DC4014" w:rsidRDefault="00DC4014">
            <w:proofErr w:type="spellStart"/>
            <w:r>
              <w:t>a.modAssign</w:t>
            </w:r>
            <w:proofErr w:type="spellEnd"/>
            <w:r>
              <w:t>(b)</w:t>
            </w:r>
          </w:p>
        </w:tc>
      </w:tr>
    </w:tbl>
    <w:p w:rsidR="00DC4014" w:rsidRDefault="005E7531" w:rsidP="00DC4014">
      <w:pPr>
        <w:rPr>
          <w:rFonts w:ascii="Arial" w:hAnsi="Arial" w:cs="Arial"/>
          <w:color w:val="273B47"/>
        </w:rPr>
      </w:pPr>
      <w:r>
        <w:rPr>
          <w:rFonts w:ascii="Arial" w:hAnsi="Arial" w:cs="Arial"/>
          <w:color w:val="273B4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177"/>
        <w:gridCol w:w="954"/>
        <w:gridCol w:w="1438"/>
      </w:tblGrid>
      <w:tr w:rsidR="00DC4014" w:rsidTr="00DC4014">
        <w:trPr>
          <w:tblHeader/>
          <w:tblCellSpacing w:w="15" w:type="dxa"/>
        </w:trPr>
        <w:tc>
          <w:tcPr>
            <w:tcW w:w="0" w:type="auto"/>
            <w:vAlign w:val="center"/>
            <w:hideMark/>
          </w:tcPr>
          <w:p w:rsidR="00DC4014" w:rsidRDefault="00DC4014">
            <w:pPr>
              <w:jc w:val="center"/>
              <w:rPr>
                <w:rFonts w:ascii="Times New Roman" w:hAnsi="Times New Roman" w:cs="Times New Roman"/>
                <w:b/>
                <w:bCs/>
              </w:rPr>
            </w:pPr>
            <w:r>
              <w:rPr>
                <w:b/>
                <w:bCs/>
              </w:rPr>
              <w:t>Operador</w:t>
            </w:r>
          </w:p>
        </w:tc>
        <w:tc>
          <w:tcPr>
            <w:tcW w:w="0" w:type="auto"/>
            <w:vAlign w:val="center"/>
            <w:hideMark/>
          </w:tcPr>
          <w:p w:rsidR="00DC4014" w:rsidRDefault="00DC4014">
            <w:pPr>
              <w:jc w:val="center"/>
              <w:rPr>
                <w:b/>
                <w:bCs/>
              </w:rPr>
            </w:pPr>
            <w:r>
              <w:rPr>
                <w:b/>
                <w:bCs/>
              </w:rPr>
              <w:t>Significado</w:t>
            </w:r>
          </w:p>
        </w:tc>
        <w:tc>
          <w:tcPr>
            <w:tcW w:w="0" w:type="auto"/>
            <w:vAlign w:val="center"/>
            <w:hideMark/>
          </w:tcPr>
          <w:p w:rsidR="00DC4014" w:rsidRDefault="00DC4014">
            <w:pPr>
              <w:jc w:val="center"/>
              <w:rPr>
                <w:b/>
                <w:bCs/>
              </w:rPr>
            </w:pPr>
            <w:r>
              <w:rPr>
                <w:b/>
                <w:bCs/>
              </w:rPr>
              <w:t>Expresión</w:t>
            </w:r>
          </w:p>
        </w:tc>
        <w:tc>
          <w:tcPr>
            <w:tcW w:w="0" w:type="auto"/>
            <w:vAlign w:val="center"/>
            <w:hideMark/>
          </w:tcPr>
          <w:p w:rsidR="00DC4014" w:rsidRDefault="00DC4014">
            <w:pPr>
              <w:jc w:val="center"/>
              <w:rPr>
                <w:b/>
                <w:bCs/>
              </w:rPr>
            </w:pPr>
            <w:r>
              <w:rPr>
                <w:b/>
                <w:bCs/>
              </w:rPr>
              <w:t>Se traduce a</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Suma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a.unaryPlus</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Resta unaria</w:t>
            </w:r>
          </w:p>
        </w:tc>
        <w:tc>
          <w:tcPr>
            <w:tcW w:w="0" w:type="auto"/>
            <w:vAlign w:val="center"/>
            <w:hideMark/>
          </w:tcPr>
          <w:p w:rsidR="00DC4014" w:rsidRDefault="00DC4014">
            <w:r>
              <w:t>-a</w:t>
            </w:r>
          </w:p>
        </w:tc>
        <w:tc>
          <w:tcPr>
            <w:tcW w:w="0" w:type="auto"/>
            <w:vAlign w:val="center"/>
            <w:hideMark/>
          </w:tcPr>
          <w:p w:rsidR="00DC4014" w:rsidRDefault="00DC4014">
            <w:proofErr w:type="spellStart"/>
            <w:r>
              <w:t>a.unaryMinus</w:t>
            </w:r>
            <w:proofErr w:type="spellEnd"/>
            <w:r>
              <w:t>()</w:t>
            </w:r>
          </w:p>
        </w:tc>
      </w:tr>
      <w:tr w:rsidR="00DC4014" w:rsidTr="00DC4014">
        <w:trPr>
          <w:tblCellSpacing w:w="15" w:type="dxa"/>
        </w:trPr>
        <w:tc>
          <w:tcPr>
            <w:tcW w:w="0" w:type="auto"/>
            <w:vAlign w:val="center"/>
            <w:hideMark/>
          </w:tcPr>
          <w:p w:rsidR="00DC4014" w:rsidRDefault="00DC4014">
            <w:r>
              <w:lastRenderedPageBreak/>
              <w:t>!</w:t>
            </w:r>
          </w:p>
        </w:tc>
        <w:tc>
          <w:tcPr>
            <w:tcW w:w="0" w:type="auto"/>
            <w:vAlign w:val="center"/>
            <w:hideMark/>
          </w:tcPr>
          <w:p w:rsidR="00DC4014" w:rsidRDefault="00DC4014">
            <w:r>
              <w:t>Negación</w:t>
            </w:r>
          </w:p>
        </w:tc>
        <w:tc>
          <w:tcPr>
            <w:tcW w:w="0" w:type="auto"/>
            <w:vAlign w:val="center"/>
            <w:hideMark/>
          </w:tcPr>
          <w:p w:rsidR="00DC4014" w:rsidRDefault="00DC4014">
            <w:r>
              <w:t>!a</w:t>
            </w:r>
          </w:p>
        </w:tc>
        <w:tc>
          <w:tcPr>
            <w:tcW w:w="0" w:type="auto"/>
            <w:vAlign w:val="center"/>
            <w:hideMark/>
          </w:tcPr>
          <w:p w:rsidR="00DC4014" w:rsidRDefault="00DC4014">
            <w:proofErr w:type="spellStart"/>
            <w:r>
              <w:t>a.not</w:t>
            </w:r>
            <w:proofErr w:type="spellEnd"/>
            <w:r>
              <w:t>()</w:t>
            </w:r>
          </w:p>
        </w:tc>
      </w:tr>
      <w:tr w:rsidR="00DC4014" w:rsidTr="00DC4014">
        <w:trPr>
          <w:tblCellSpacing w:w="15" w:type="dxa"/>
        </w:trPr>
        <w:tc>
          <w:tcPr>
            <w:tcW w:w="0" w:type="auto"/>
            <w:vAlign w:val="center"/>
            <w:hideMark/>
          </w:tcPr>
          <w:p w:rsidR="00DC4014" w:rsidRDefault="00DC4014">
            <w:r>
              <w:t>++</w:t>
            </w:r>
          </w:p>
        </w:tc>
        <w:tc>
          <w:tcPr>
            <w:tcW w:w="0" w:type="auto"/>
            <w:vAlign w:val="center"/>
            <w:hideMark/>
          </w:tcPr>
          <w:p w:rsidR="00DC4014" w:rsidRDefault="00DC4014">
            <w:r>
              <w:t>Incremento</w:t>
            </w:r>
          </w:p>
        </w:tc>
        <w:tc>
          <w:tcPr>
            <w:tcW w:w="0" w:type="auto"/>
            <w:vAlign w:val="center"/>
            <w:hideMark/>
          </w:tcPr>
          <w:p w:rsidR="00DC4014" w:rsidRDefault="00DC4014">
            <w:r>
              <w:t>++a</w:t>
            </w:r>
          </w:p>
        </w:tc>
        <w:tc>
          <w:tcPr>
            <w:tcW w:w="0" w:type="auto"/>
            <w:vAlign w:val="center"/>
            <w:hideMark/>
          </w:tcPr>
          <w:p w:rsidR="00DC4014" w:rsidRDefault="00DC4014">
            <w:r>
              <w:t>a.inc()</w:t>
            </w:r>
          </w:p>
        </w:tc>
      </w:tr>
      <w:tr w:rsidR="00DC4014" w:rsidTr="00DC4014">
        <w:trPr>
          <w:tblCellSpacing w:w="15" w:type="dxa"/>
        </w:trPr>
        <w:tc>
          <w:tcPr>
            <w:tcW w:w="0" w:type="auto"/>
            <w:vAlign w:val="center"/>
            <w:hideMark/>
          </w:tcPr>
          <w:p w:rsidR="00DC4014" w:rsidRDefault="00DC4014">
            <w:r>
              <w:rPr>
                <w:rStyle w:val="CdigoHTML"/>
                <w:rFonts w:eastAsiaTheme="minorHAnsi"/>
              </w:rPr>
              <w:t>--</w:t>
            </w:r>
          </w:p>
        </w:tc>
        <w:tc>
          <w:tcPr>
            <w:tcW w:w="0" w:type="auto"/>
            <w:vAlign w:val="center"/>
            <w:hideMark/>
          </w:tcPr>
          <w:p w:rsidR="00DC4014" w:rsidRDefault="00DC4014">
            <w:r>
              <w:t>Decremento</w:t>
            </w:r>
          </w:p>
        </w:tc>
        <w:tc>
          <w:tcPr>
            <w:tcW w:w="0" w:type="auto"/>
            <w:vAlign w:val="center"/>
            <w:hideMark/>
          </w:tcPr>
          <w:p w:rsidR="00DC4014" w:rsidRDefault="00DC4014">
            <w:r>
              <w:rPr>
                <w:rStyle w:val="CdigoHTML"/>
                <w:rFonts w:eastAsiaTheme="minorHAnsi"/>
              </w:rPr>
              <w:t>--</w:t>
            </w:r>
            <w:r>
              <w:t>a</w:t>
            </w:r>
          </w:p>
        </w:tc>
        <w:tc>
          <w:tcPr>
            <w:tcW w:w="0" w:type="auto"/>
            <w:vAlign w:val="center"/>
            <w:hideMark/>
          </w:tcPr>
          <w:p w:rsidR="00DC4014" w:rsidRDefault="00DC4014">
            <w:proofErr w:type="spellStart"/>
            <w:r>
              <w:t>a.dec</w:t>
            </w:r>
            <w:proofErr w:type="spellEnd"/>
            <w:r>
              <w:t>()</w:t>
            </w:r>
          </w:p>
        </w:tc>
      </w:tr>
    </w:tbl>
    <w:p w:rsidR="00DC4014" w:rsidRDefault="00DC4014" w:rsidP="00D90DBE"/>
    <w:p w:rsidR="00406E85" w:rsidRDefault="00406E85" w:rsidP="00D90DBE"/>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Operadores en </w:t>
      </w:r>
      <w:proofErr w:type="spellStart"/>
      <w:r>
        <w:rPr>
          <w:rFonts w:ascii="cooper_hewittmedium" w:hAnsi="cooper_hewittmedium"/>
          <w:color w:val="000000"/>
          <w:spacing w:val="-2"/>
          <w:sz w:val="36"/>
          <w:szCs w:val="36"/>
        </w:rPr>
        <w:t>Kotlin</w:t>
      </w:r>
      <w:proofErr w:type="spellEnd"/>
    </w:p>
    <w:p w:rsidR="00406E85" w:rsidRDefault="00406E85" w:rsidP="00D90DBE">
      <w:r>
        <w:rPr>
          <w:noProof/>
          <w:lang w:eastAsia="es-MX"/>
        </w:rPr>
        <w:drawing>
          <wp:inline distT="0" distB="0" distL="0" distR="0" wp14:anchorId="0FF52501" wp14:editId="068AE57E">
            <wp:extent cx="1752600" cy="206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2066925"/>
                    </a:xfrm>
                    <a:prstGeom prst="rect">
                      <a:avLst/>
                    </a:prstGeom>
                  </pic:spPr>
                </pic:pic>
              </a:graphicData>
            </a:graphic>
          </wp:inline>
        </w:drawing>
      </w:r>
    </w:p>
    <w:p w:rsidR="00406E85" w:rsidRDefault="00406E85" w:rsidP="00D90DBE"/>
    <w:p w:rsidR="00406E85" w:rsidRPr="00406E85" w:rsidRDefault="00406E85" w:rsidP="00406E85">
      <w:pPr>
        <w:pStyle w:val="Ttulo1"/>
        <w:shd w:val="clear" w:color="auto" w:fill="F6F6F6"/>
        <w:spacing w:before="0" w:beforeAutospacing="0" w:after="0" w:afterAutospacing="0"/>
        <w:rPr>
          <w:rFonts w:ascii="cooper_hewittmedium" w:hAnsi="cooper_hewittmedium"/>
          <w:color w:val="273B47"/>
          <w:sz w:val="54"/>
          <w:szCs w:val="54"/>
        </w:rPr>
      </w:pPr>
      <w:r>
        <w:rPr>
          <w:rFonts w:ascii="cooper_hewittmedium" w:hAnsi="cooper_hewittmedium"/>
          <w:color w:val="273B47"/>
          <w:sz w:val="54"/>
          <w:szCs w:val="54"/>
        </w:rPr>
        <w:t xml:space="preserve">Otros Operadores en </w:t>
      </w:r>
      <w:proofErr w:type="spellStart"/>
      <w:r>
        <w:rPr>
          <w:rFonts w:ascii="cooper_hewittmedium" w:hAnsi="cooper_hewittmedium"/>
          <w:color w:val="273B47"/>
          <w:sz w:val="54"/>
          <w:szCs w:val="54"/>
        </w:rPr>
        <w:t>Kotlin</w:t>
      </w:r>
      <w:proofErr w:type="spellEnd"/>
    </w:p>
    <w:p w:rsidR="00406E85" w:rsidRDefault="00406E85" w:rsidP="00406E85">
      <w:pPr>
        <w:pStyle w:val="NormalWeb"/>
        <w:spacing w:before="0" w:beforeAutospacing="0" w:after="0" w:afterAutospacing="0" w:line="384" w:lineRule="atLeast"/>
      </w:pPr>
      <w:r>
        <w:t xml:space="preserve">Cuando usamos un operador en </w:t>
      </w:r>
      <w:proofErr w:type="spellStart"/>
      <w:r>
        <w:t>Kotlin</w:t>
      </w:r>
      <w:proofErr w:type="spellEnd"/>
      <w:r>
        <w:t xml:space="preserve"> </w:t>
      </w:r>
      <w:proofErr w:type="spellStart"/>
      <w:r>
        <w:t>él</w:t>
      </w:r>
      <w:proofErr w:type="spellEnd"/>
      <w:r>
        <w:t xml:space="preserve"> compilador lo traduce a una función específica.</w:t>
      </w:r>
      <w:r>
        <w:br/>
        <w:t>En la tabla que estás mirando te muestro la traducción que usa el compilador para ejecutar la operación.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Asignación</w:t>
      </w:r>
    </w:p>
    <w:p w:rsidR="00406E85" w:rsidRDefault="00406E85" w:rsidP="00406E85">
      <w:pPr>
        <w:spacing w:line="384" w:lineRule="atLeast"/>
        <w:rPr>
          <w:sz w:val="24"/>
          <w:szCs w:val="24"/>
        </w:rPr>
      </w:pPr>
      <w:r>
        <w:rPr>
          <w:noProof/>
          <w:lang w:eastAsia="es-MX"/>
        </w:rPr>
        <w:drawing>
          <wp:inline distT="0" distB="0" distL="0" distR="0">
            <wp:extent cx="6066624" cy="3280012"/>
            <wp:effectExtent l="0" t="0" r="0" b="0"/>
            <wp:docPr id="5" name="Imagen 5" descr="Captura de Pantalla 2019-04-08 a la(s) 4.5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2019-04-08 a la(s) 4.51.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0858" cy="3287708"/>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t>Unarios, Incremento y Decremento</w:t>
      </w:r>
    </w:p>
    <w:p w:rsidR="00406E85" w:rsidRDefault="00406E85" w:rsidP="00406E85">
      <w:pPr>
        <w:spacing w:line="384" w:lineRule="atLeast"/>
        <w:rPr>
          <w:sz w:val="24"/>
          <w:szCs w:val="24"/>
        </w:rPr>
      </w:pPr>
      <w:r>
        <w:rPr>
          <w:noProof/>
          <w:lang w:eastAsia="es-MX"/>
        </w:rPr>
        <w:drawing>
          <wp:inline distT="0" distB="0" distL="0" distR="0">
            <wp:extent cx="6058866" cy="2639383"/>
            <wp:effectExtent l="0" t="0" r="0" b="8890"/>
            <wp:docPr id="4" name="Imagen 4" descr="Captura de Pantalla 2019-04-08 a la(s) 4.5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2019-04-08 a la(s) 4.52.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7182" cy="2647362"/>
                    </a:xfrm>
                    <a:prstGeom prst="rect">
                      <a:avLst/>
                    </a:prstGeom>
                    <a:noFill/>
                    <a:ln>
                      <a:noFill/>
                    </a:ln>
                  </pic:spPr>
                </pic:pic>
              </a:graphicData>
            </a:graphic>
          </wp:inline>
        </w:drawing>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Equidad</w:t>
      </w:r>
    </w:p>
    <w:p w:rsidR="00406E85" w:rsidRDefault="00406E85" w:rsidP="00406E85">
      <w:pPr>
        <w:spacing w:line="384" w:lineRule="atLeast"/>
        <w:rPr>
          <w:sz w:val="24"/>
          <w:szCs w:val="24"/>
        </w:rPr>
      </w:pPr>
      <w:r>
        <w:rPr>
          <w:noProof/>
          <w:lang w:eastAsia="es-MX"/>
        </w:rPr>
        <w:drawing>
          <wp:inline distT="0" distB="0" distL="0" distR="0">
            <wp:extent cx="5751599" cy="3729328"/>
            <wp:effectExtent l="0" t="0" r="1905" b="5080"/>
            <wp:docPr id="3" name="Imagen 3" descr="Captura de Pantalla 2019-04-08 a la(s) 4.5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Pantalla 2019-04-08 a la(s) 4.52.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3" cy="3734006"/>
                    </a:xfrm>
                    <a:prstGeom prst="rect">
                      <a:avLst/>
                    </a:prstGeom>
                    <a:noFill/>
                    <a:ln>
                      <a:noFill/>
                    </a:ln>
                  </pic:spPr>
                </pic:pic>
              </a:graphicData>
            </a:graphic>
          </wp:inline>
        </w:drawing>
      </w:r>
    </w:p>
    <w:p w:rsidR="00406E85" w:rsidRDefault="00406E85" w:rsidP="00406E85">
      <w:pPr>
        <w:pStyle w:val="NormalWeb"/>
        <w:spacing w:before="240" w:beforeAutospacing="0" w:after="240" w:afterAutospacing="0" w:line="384" w:lineRule="atLeast"/>
      </w:pPr>
      <w:r>
        <w:t>Hagamos algunos ejemplos para entender cómo funcionan.</w:t>
      </w:r>
    </w:p>
    <w:p w:rsidR="00406E85" w:rsidRDefault="00406E85" w:rsidP="00406E85">
      <w:pPr>
        <w:pStyle w:val="NormalWeb"/>
        <w:spacing w:before="240" w:beforeAutospacing="0" w:after="240" w:afterAutospacing="0" w:line="384" w:lineRule="atLeast"/>
      </w:pPr>
      <w:r>
        <w:t>Los de asignación son sencillos de entender, basta con la explicación y el desglose que se proporciona en la tabla.</w:t>
      </w:r>
    </w:p>
    <w:p w:rsidR="00406E85" w:rsidRDefault="00406E85" w:rsidP="00406E85">
      <w:pPr>
        <w:pStyle w:val="NormalWeb"/>
        <w:spacing w:before="0" w:beforeAutospacing="0" w:after="0" w:afterAutospacing="0" w:line="384" w:lineRule="atLeast"/>
      </w:pPr>
      <w:r>
        <w:rPr>
          <w:rStyle w:val="Textoennegrita"/>
        </w:rPr>
        <w:t>Los operadores unarios</w:t>
      </w:r>
      <w:r>
        <w:t xml:space="preserve"> no harán más que seguir y tratar de aplicar la regla de los signos, en este caso puedes aplicar el operador o utilizar el método al cual </w:t>
      </w:r>
      <w:proofErr w:type="spellStart"/>
      <w:r>
        <w:t>Kotlin</w:t>
      </w:r>
      <w:proofErr w:type="spellEnd"/>
      <w:r>
        <w:t xml:space="preserve"> lo traduce. Algo así:</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.unaryMinus</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Esto imprimirá:</w:t>
      </w:r>
      <w:r>
        <w:br/>
      </w:r>
      <w:r>
        <w:rPr>
          <w:rStyle w:val="CdigoHTML"/>
          <w:rFonts w:ascii="Consolas" w:hAnsi="Consolas"/>
          <w:sz w:val="24"/>
          <w:szCs w:val="24"/>
        </w:rPr>
        <w:t>b: 2</w:t>
      </w:r>
    </w:p>
    <w:p w:rsidR="00406E85" w:rsidRDefault="00406E85" w:rsidP="00406E85">
      <w:pPr>
        <w:pStyle w:val="NormalWeb"/>
        <w:spacing w:before="240" w:beforeAutospacing="0" w:after="240" w:afterAutospacing="0" w:line="384" w:lineRule="atLeast"/>
      </w:pPr>
      <w:r>
        <w:t>Lo que hace es convertir el dato a positivo, pues siguiendo la regla de los signos (-) por (-) es (+).</w:t>
      </w:r>
    </w:p>
    <w:p w:rsidR="00406E85" w:rsidRDefault="00406E85" w:rsidP="00406E85">
      <w:pPr>
        <w:pStyle w:val="NormalWeb"/>
        <w:spacing w:before="240" w:beforeAutospacing="0" w:after="240" w:afterAutospacing="0" w:line="384" w:lineRule="atLeast"/>
      </w:pPr>
      <w:r>
        <w:lastRenderedPageBreak/>
        <w:t>El operador de negación, funcionará con datos lógicos, este simplemente negará el dato establecido.</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true</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selector-tag"/>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proofErr w:type="spellStart"/>
      <w:r>
        <w:rPr>
          <w:rStyle w:val="hljs-selector-tag"/>
          <w:rFonts w:ascii="Consolas" w:hAnsi="Consolas"/>
          <w:b/>
          <w:bCs/>
          <w:color w:val="F92672"/>
          <w:sz w:val="24"/>
          <w:szCs w:val="24"/>
        </w:rPr>
        <w:t>a</w:t>
      </w:r>
      <w:r>
        <w:rPr>
          <w:rStyle w:val="CdigoHTML"/>
          <w:rFonts w:ascii="Consolas" w:hAnsi="Consolas"/>
          <w:color w:val="DDDDDD"/>
          <w:sz w:val="24"/>
          <w:szCs w:val="24"/>
        </w:rPr>
        <w:t>.not</w:t>
      </w:r>
      <w:proofErr w:type="spellEnd"/>
      <w:r>
        <w:rPr>
          <w:rStyle w:val="CdigoHTML"/>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"b: $b"</w:t>
      </w:r>
      <w:r>
        <w:rPr>
          <w:rStyle w:val="hljs-params"/>
          <w:rFonts w:ascii="Consolas" w:hAnsi="Consolas"/>
          <w:color w:val="DDDDDD"/>
          <w:sz w:val="24"/>
          <w:szCs w:val="24"/>
        </w:rPr>
        <w:t>)</w:t>
      </w:r>
    </w:p>
    <w:p w:rsidR="00406E85" w:rsidRDefault="00406E85" w:rsidP="00406E85">
      <w:pPr>
        <w:pStyle w:val="NormalWeb"/>
        <w:spacing w:before="0" w:beforeAutospacing="0" w:after="0" w:afterAutospacing="0" w:line="384" w:lineRule="atLeast"/>
      </w:pPr>
      <w:r>
        <w:t>El resultado será:</w:t>
      </w:r>
      <w:r>
        <w:br/>
      </w:r>
      <w:r>
        <w:rPr>
          <w:rStyle w:val="CdigoHTML"/>
          <w:rFonts w:ascii="Consolas" w:hAnsi="Consolas"/>
          <w:sz w:val="24"/>
          <w:szCs w:val="24"/>
        </w:rPr>
        <w:t>b: false</w:t>
      </w:r>
    </w:p>
    <w:p w:rsidR="00406E85" w:rsidRDefault="00406E85" w:rsidP="00406E85">
      <w:pPr>
        <w:pStyle w:val="NormalWeb"/>
        <w:spacing w:before="0" w:beforeAutospacing="0" w:after="0" w:afterAutospacing="0" w:line="384" w:lineRule="atLeast"/>
      </w:pPr>
      <w:r>
        <w:t xml:space="preserve">Al utilizar datos lógicos, la función </w:t>
      </w:r>
      <w:proofErr w:type="spellStart"/>
      <w:proofErr w:type="gramStart"/>
      <w:r>
        <w:t>not</w:t>
      </w:r>
      <w:proofErr w:type="spellEnd"/>
      <w:r>
        <w:t>(</w:t>
      </w:r>
      <w:proofErr w:type="gramEnd"/>
      <w:r>
        <w:t>) no será la única que podemos usar, tenemos otras opciones como se muestra en la figura:</w:t>
      </w:r>
      <w:r>
        <w:br/>
      </w:r>
      <w:r>
        <w:rPr>
          <w:noProof/>
        </w:rPr>
        <w:drawing>
          <wp:inline distT="0" distB="0" distL="0" distR="0">
            <wp:extent cx="5915798" cy="1684398"/>
            <wp:effectExtent l="0" t="0" r="0" b="0"/>
            <wp:docPr id="2" name="Imagen 2" descr="Captura de Pantalla 2019-04-08 a la(s) 12.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2019-04-08 a la(s) 12.0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060" cy="1693584"/>
                    </a:xfrm>
                    <a:prstGeom prst="rect">
                      <a:avLst/>
                    </a:prstGeom>
                    <a:noFill/>
                    <a:ln>
                      <a:noFill/>
                    </a:ln>
                  </pic:spPr>
                </pic:pic>
              </a:graphicData>
            </a:graphic>
          </wp:inline>
        </w:drawing>
      </w:r>
    </w:p>
    <w:p w:rsidR="00406E85" w:rsidRDefault="00406E85" w:rsidP="00406E85">
      <w:pPr>
        <w:pStyle w:val="NormalWeb"/>
        <w:spacing w:before="0" w:beforeAutospacing="0" w:after="0" w:afterAutospacing="0" w:line="384" w:lineRule="atLeast"/>
      </w:pPr>
      <w:r>
        <w:rPr>
          <w:rStyle w:val="Textoennegrita"/>
        </w:rPr>
        <w:t>El operador incremento y decremento.</w:t>
      </w:r>
      <w:r>
        <w:t xml:space="preserve"> Este se dedicará a incrementar o </w:t>
      </w:r>
      <w:proofErr w:type="spellStart"/>
      <w:r>
        <w:t>decrementar</w:t>
      </w:r>
      <w:proofErr w:type="spellEnd"/>
      <w:r>
        <w:t xml:space="preserve"> el valor de la variable en 1. Aquí ocurrirán dos momentos en que se puede incrementar o </w:t>
      </w:r>
      <w:proofErr w:type="spellStart"/>
      <w:r>
        <w:t>decrementar</w:t>
      </w:r>
      <w:proofErr w:type="spellEnd"/>
      <w:r>
        <w:t xml:space="preserve"> la variable, estos se llamarán: Pre-Incrementar </w:t>
      </w:r>
      <w:ins w:id="0" w:author="Unknown">
        <w:r>
          <w:t>a o Post-Incrementar a</w:t>
        </w:r>
      </w:ins>
      <w:r>
        <w:t> y Pre-</w:t>
      </w:r>
      <w:proofErr w:type="spellStart"/>
      <w:r>
        <w:t>Decrementar</w:t>
      </w:r>
      <w:proofErr w:type="spellEnd"/>
      <w:r>
        <w:t xml:space="preserve"> --a y Post-</w:t>
      </w:r>
      <w:proofErr w:type="spellStart"/>
      <w:r>
        <w:t>Decrementar</w:t>
      </w:r>
      <w:proofErr w:type="spellEnd"/>
      <w:r>
        <w:t xml:space="preserve"> a–.</w:t>
      </w:r>
    </w:p>
    <w:p w:rsidR="00406E85" w:rsidRDefault="00406E85" w:rsidP="00406E85">
      <w:pPr>
        <w:pStyle w:val="NormalWeb"/>
        <w:spacing w:before="240" w:beforeAutospacing="0" w:after="240" w:afterAutospacing="0" w:line="384" w:lineRule="atLeast"/>
      </w:pPr>
      <w:r>
        <w:t>Cuéntame en la sección de discusiones cuál es la diferencia entre usar Pre o Post.</w:t>
      </w:r>
    </w:p>
    <w:p w:rsidR="00406E85" w:rsidRDefault="00406E85" w:rsidP="00406E85">
      <w:pPr>
        <w:pStyle w:val="NormalWeb"/>
        <w:spacing w:before="240" w:beforeAutospacing="0" w:after="240" w:afterAutospacing="0" w:line="384" w:lineRule="atLeast"/>
      </w:pPr>
      <w:r>
        <w:t xml:space="preserve">Los operadores de equidad se enfocarán en comparar si un dato es igual, o mayor, o mayor e igual que otro, etc. su resultado será un valor lógico. Estos pueden ser utilizados en los controladores de flujo como </w:t>
      </w:r>
      <w:proofErr w:type="spellStart"/>
      <w:r>
        <w:t>if</w:t>
      </w:r>
      <w:proofErr w:type="spellEnd"/>
      <w:r>
        <w:t xml:space="preserve">, </w:t>
      </w:r>
      <w:proofErr w:type="spellStart"/>
      <w:r>
        <w:t>when</w:t>
      </w:r>
      <w:proofErr w:type="spellEnd"/>
      <w:r>
        <w:t xml:space="preserve">, </w:t>
      </w:r>
      <w:proofErr w:type="spellStart"/>
      <w:r>
        <w:t>for</w:t>
      </w:r>
      <w:proofErr w:type="spellEnd"/>
      <w:r>
        <w:t xml:space="preserve">, </w:t>
      </w:r>
      <w:proofErr w:type="spellStart"/>
      <w:r>
        <w:t>while</w:t>
      </w:r>
      <w:proofErr w:type="spellEnd"/>
      <w:r>
        <w:t xml:space="preserve"> etc.</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a</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gramStart"/>
      <w:r>
        <w:rPr>
          <w:rStyle w:val="CdigoHTML"/>
          <w:rFonts w:ascii="Consolas" w:hAnsi="Consolas"/>
          <w:color w:val="DDDDDD"/>
          <w:sz w:val="24"/>
          <w:szCs w:val="24"/>
        </w:rPr>
        <w:t>val</w:t>
      </w:r>
      <w:proofErr w:type="gramEnd"/>
      <w:r>
        <w:rPr>
          <w:rStyle w:val="CdigoHTML"/>
          <w:rFonts w:ascii="Consolas" w:hAnsi="Consolas"/>
          <w:color w:val="DDDDDD"/>
          <w:sz w:val="24"/>
          <w:szCs w:val="24"/>
        </w:rPr>
        <w:t xml:space="preserve"> </w:t>
      </w:r>
      <w:r>
        <w:rPr>
          <w:rStyle w:val="hljs-selector-tag"/>
          <w:rFonts w:ascii="Consolas" w:hAnsi="Consolas"/>
          <w:b/>
          <w:bCs/>
          <w:color w:val="F92672"/>
          <w:sz w:val="24"/>
          <w:szCs w:val="24"/>
        </w:rPr>
        <w:t>b</w:t>
      </w:r>
      <w:r>
        <w:rPr>
          <w:rStyle w:val="CdigoHTML"/>
          <w:rFonts w:ascii="Consolas" w:hAnsi="Consolas"/>
          <w:color w:val="DDDDDD"/>
          <w:sz w:val="24"/>
          <w:szCs w:val="24"/>
        </w:rPr>
        <w:t xml:space="preserve"> = </w:t>
      </w:r>
      <w:r>
        <w:rPr>
          <w:rStyle w:val="hljs-number"/>
          <w:rFonts w:ascii="Consolas" w:hAnsi="Consolas"/>
          <w:color w:val="DDDDDD"/>
          <w:sz w:val="24"/>
          <w:szCs w:val="24"/>
        </w:rPr>
        <w:t>12</w:t>
      </w:r>
    </w:p>
    <w:p w:rsidR="00406E85" w:rsidRDefault="00406E85" w:rsidP="00406E85">
      <w:pPr>
        <w:pStyle w:val="HTMLconformatoprevio"/>
        <w:shd w:val="clear" w:color="auto" w:fill="272822"/>
        <w:rPr>
          <w:rStyle w:val="CdigoHTML"/>
          <w:rFonts w:ascii="Consolas" w:hAnsi="Consolas"/>
          <w:color w:val="DDDDDD"/>
          <w:sz w:val="24"/>
          <w:szCs w:val="24"/>
        </w:rPr>
      </w:pPr>
      <w:proofErr w:type="spellStart"/>
      <w:proofErr w:type="gramStart"/>
      <w:r>
        <w:rPr>
          <w:rStyle w:val="hljs-title"/>
          <w:rFonts w:ascii="Consolas" w:hAnsi="Consolas"/>
          <w:b/>
          <w:bCs/>
          <w:color w:val="A6E22E"/>
          <w:sz w:val="24"/>
          <w:szCs w:val="24"/>
        </w:rPr>
        <w:t>println</w:t>
      </w:r>
      <w:proofErr w:type="spellEnd"/>
      <w:proofErr w:type="gramEnd"/>
      <w:r>
        <w:rPr>
          <w:rStyle w:val="hljs-params"/>
          <w:rFonts w:ascii="Consolas" w:hAnsi="Consolas"/>
          <w:color w:val="DDDDDD"/>
          <w:sz w:val="24"/>
          <w:szCs w:val="24"/>
        </w:rPr>
        <w:t>(</w:t>
      </w:r>
      <w:r>
        <w:rPr>
          <w:rStyle w:val="hljs-string"/>
          <w:rFonts w:ascii="Consolas" w:hAnsi="Consolas"/>
          <w:color w:val="A6E22E"/>
          <w:sz w:val="24"/>
          <w:szCs w:val="24"/>
        </w:rPr>
        <w:t>"a es mayor que b. ${a&gt;b}"</w:t>
      </w:r>
      <w:r>
        <w:rPr>
          <w:rStyle w:val="hljs-params"/>
          <w:rFonts w:ascii="Consolas" w:hAnsi="Consolas"/>
          <w:color w:val="DDDDDD"/>
          <w:sz w:val="24"/>
          <w:szCs w:val="24"/>
        </w:rPr>
        <w:t>)</w:t>
      </w:r>
    </w:p>
    <w:p w:rsidR="00406E85" w:rsidRDefault="00406E85" w:rsidP="00406E85">
      <w:pPr>
        <w:pStyle w:val="HTMLconformatoprevio"/>
        <w:shd w:val="clear" w:color="auto" w:fill="272822"/>
        <w:rPr>
          <w:rStyle w:val="CdigoHTML"/>
          <w:rFonts w:ascii="Consolas" w:hAnsi="Consolas"/>
          <w:color w:val="DDDDDD"/>
          <w:sz w:val="24"/>
          <w:szCs w:val="24"/>
        </w:rPr>
      </w:pP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r>
        <w:rPr>
          <w:rFonts w:ascii="Arial" w:hAnsi="Arial" w:cs="Arial"/>
          <w:b/>
          <w:bCs/>
          <w:color w:val="FFFFFF"/>
        </w:rPr>
        <w:t xml:space="preserve">Tipos de variables: </w:t>
      </w:r>
      <w:proofErr w:type="spellStart"/>
      <w:r>
        <w:rPr>
          <w:rFonts w:ascii="Arial" w:hAnsi="Arial" w:cs="Arial"/>
          <w:b/>
          <w:bCs/>
          <w:color w:val="FFFFFF"/>
        </w:rPr>
        <w:t>var</w:t>
      </w:r>
      <w:proofErr w:type="spellEnd"/>
      <w:r>
        <w:rPr>
          <w:rFonts w:ascii="Arial" w:hAnsi="Arial" w:cs="Arial"/>
          <w:b/>
          <w:bCs/>
          <w:color w:val="FFFFFF"/>
        </w:rPr>
        <w:t xml:space="preserve">, val y </w:t>
      </w:r>
      <w:proofErr w:type="spellStart"/>
      <w:r>
        <w:rPr>
          <w:rFonts w:ascii="Arial" w:hAnsi="Arial" w:cs="Arial"/>
          <w:b/>
          <w:bCs/>
          <w:color w:val="FFFFFF"/>
        </w:rPr>
        <w:t>const</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Tipos de variables: </w:t>
      </w:r>
      <w:proofErr w:type="spellStart"/>
      <w:r>
        <w:rPr>
          <w:rFonts w:ascii="cooper_hewittmedium" w:hAnsi="cooper_hewittmedium"/>
          <w:color w:val="000000"/>
          <w:spacing w:val="-2"/>
          <w:sz w:val="36"/>
          <w:szCs w:val="36"/>
        </w:rPr>
        <w:t>var</w:t>
      </w:r>
      <w:proofErr w:type="spellEnd"/>
      <w:r>
        <w:rPr>
          <w:rFonts w:ascii="cooper_hewittmedium" w:hAnsi="cooper_hewittmedium"/>
          <w:color w:val="000000"/>
          <w:spacing w:val="-2"/>
          <w:sz w:val="36"/>
          <w:szCs w:val="36"/>
        </w:rPr>
        <w:t xml:space="preserve">, val y </w:t>
      </w:r>
      <w:proofErr w:type="spellStart"/>
      <w:r>
        <w:rPr>
          <w:rFonts w:ascii="cooper_hewittmedium" w:hAnsi="cooper_hewittmedium"/>
          <w:color w:val="000000"/>
          <w:spacing w:val="-2"/>
          <w:sz w:val="36"/>
          <w:szCs w:val="36"/>
        </w:rPr>
        <w:t>const</w:t>
      </w:r>
      <w:proofErr w:type="spellEnd"/>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Hay dos tipos de variables en </w:t>
      </w:r>
      <w:proofErr w:type="spellStart"/>
      <w:r>
        <w:rPr>
          <w:rStyle w:val="Textoennegrita"/>
          <w:rFonts w:ascii="Arial" w:hAnsi="Arial" w:cs="Arial"/>
          <w:color w:val="273B47"/>
        </w:rPr>
        <w:t>Kotlin</w:t>
      </w:r>
      <w:proofErr w:type="spellEnd"/>
      <w:r>
        <w:rPr>
          <w:rFonts w:ascii="Arial" w:hAnsi="Arial" w:cs="Arial"/>
          <w:color w:val="273B47"/>
        </w:rPr>
        <w:t>: </w:t>
      </w:r>
      <w:proofErr w:type="spellStart"/>
      <w:r>
        <w:rPr>
          <w:rStyle w:val="nfasis"/>
          <w:rFonts w:ascii="Arial" w:hAnsi="Arial" w:cs="Arial"/>
          <w:color w:val="273B47"/>
        </w:rPr>
        <w:t>changeables</w:t>
      </w:r>
      <w:proofErr w:type="spellEnd"/>
      <w:r>
        <w:rPr>
          <w:rStyle w:val="nfasis"/>
          <w:rFonts w:ascii="Arial" w:hAnsi="Arial" w:cs="Arial"/>
          <w:color w:val="273B47"/>
        </w:rPr>
        <w:t xml:space="preserve"> (variables que pueden cambiar)</w:t>
      </w:r>
      <w:r>
        <w:rPr>
          <w:rFonts w:ascii="Arial" w:hAnsi="Arial" w:cs="Arial"/>
          <w:color w:val="273B47"/>
        </w:rPr>
        <w:t> y </w:t>
      </w:r>
      <w:proofErr w:type="spellStart"/>
      <w:r>
        <w:rPr>
          <w:rStyle w:val="nfasis"/>
          <w:rFonts w:ascii="Arial" w:hAnsi="Arial" w:cs="Arial"/>
          <w:color w:val="273B47"/>
        </w:rPr>
        <w:t>unchangeables</w:t>
      </w:r>
      <w:proofErr w:type="spellEnd"/>
      <w:r>
        <w:rPr>
          <w:rStyle w:val="nfasis"/>
          <w:rFonts w:ascii="Arial" w:hAnsi="Arial" w:cs="Arial"/>
          <w:color w:val="273B47"/>
        </w:rPr>
        <w:t xml:space="preserve"> (variables que no pueden cambiar)</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variables que </w:t>
      </w:r>
      <w:r>
        <w:rPr>
          <w:rStyle w:val="Textoennegrita"/>
          <w:rFonts w:ascii="Arial" w:hAnsi="Arial" w:cs="Arial"/>
          <w:color w:val="273B47"/>
        </w:rPr>
        <w:t>pueden cambiar</w:t>
      </w:r>
      <w:r>
        <w:rPr>
          <w:rFonts w:ascii="Arial" w:hAnsi="Arial" w:cs="Arial"/>
          <w:color w:val="273B47"/>
        </w:rPr>
        <w:t> son declaradas con las palabra reservada </w:t>
      </w:r>
      <w:proofErr w:type="spellStart"/>
      <w:r>
        <w:rPr>
          <w:rStyle w:val="CdigoHTML"/>
          <w:color w:val="273B47"/>
        </w:rPr>
        <w:t>var</w:t>
      </w:r>
      <w:proofErr w:type="spellEnd"/>
      <w:r>
        <w:rPr>
          <w:rFonts w:ascii="Arial" w:hAnsi="Arial" w:cs="Arial"/>
          <w:color w:val="273B47"/>
        </w:rPr>
        <w:t> y las variables que </w:t>
      </w:r>
      <w:r>
        <w:rPr>
          <w:rStyle w:val="Textoennegrita"/>
          <w:rFonts w:ascii="Arial" w:hAnsi="Arial" w:cs="Arial"/>
          <w:color w:val="273B47"/>
        </w:rPr>
        <w:t>no pueden cambiar</w:t>
      </w:r>
      <w:r>
        <w:rPr>
          <w:rFonts w:ascii="Arial" w:hAnsi="Arial" w:cs="Arial"/>
          <w:color w:val="273B47"/>
        </w:rPr>
        <w:t> son declaradas con la palabra reservada </w:t>
      </w:r>
      <w:r>
        <w:rPr>
          <w:rStyle w:val="CdigoHTML"/>
          <w:color w:val="273B47"/>
        </w:rPr>
        <w:t>val</w:t>
      </w:r>
      <w:r>
        <w:rPr>
          <w:rFonts w:ascii="Arial" w:hAnsi="Arial" w:cs="Arial"/>
          <w:color w:val="273B47"/>
        </w:rPr>
        <w:t>.</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Las </w:t>
      </w:r>
      <w:proofErr w:type="spellStart"/>
      <w:r>
        <w:rPr>
          <w:rStyle w:val="CdigoHTML"/>
          <w:color w:val="273B47"/>
        </w:rPr>
        <w:t>const</w:t>
      </w:r>
      <w:proofErr w:type="spellEnd"/>
      <w:r>
        <w:rPr>
          <w:rFonts w:ascii="Arial" w:hAnsi="Arial" w:cs="Arial"/>
          <w:color w:val="273B47"/>
        </w:rPr>
        <w:t xml:space="preserve"> y </w:t>
      </w:r>
      <w:proofErr w:type="gramStart"/>
      <w:r>
        <w:rPr>
          <w:rFonts w:ascii="Arial" w:hAnsi="Arial" w:cs="Arial"/>
          <w:color w:val="273B47"/>
        </w:rPr>
        <w:t>las </w:t>
      </w:r>
      <w:r>
        <w:rPr>
          <w:rStyle w:val="CdigoHTML"/>
          <w:color w:val="273B47"/>
        </w:rPr>
        <w:t>val</w:t>
      </w:r>
      <w:proofErr w:type="gramEnd"/>
      <w:r>
        <w:rPr>
          <w:rFonts w:ascii="Arial" w:hAnsi="Arial" w:cs="Arial"/>
          <w:color w:val="273B47"/>
        </w:rPr>
        <w:t> son prácticamente lo mismo: valores que no se pueden cambiar. La diferencia entre estas dos es: el valor de </w:t>
      </w:r>
      <w:proofErr w:type="spellStart"/>
      <w:r>
        <w:rPr>
          <w:rStyle w:val="CdigoHTML"/>
          <w:color w:val="273B47"/>
        </w:rPr>
        <w:t>const</w:t>
      </w:r>
      <w:proofErr w:type="spellEnd"/>
      <w:r>
        <w:rPr>
          <w:rFonts w:ascii="Arial" w:hAnsi="Arial" w:cs="Arial"/>
          <w:color w:val="273B47"/>
        </w:rPr>
        <w:t> se determina en el tiempo de compilación y el valor de </w:t>
      </w:r>
      <w:r>
        <w:rPr>
          <w:rStyle w:val="CdigoHTML"/>
          <w:color w:val="273B47"/>
        </w:rPr>
        <w:t>val</w:t>
      </w:r>
      <w:r>
        <w:rPr>
          <w:rFonts w:ascii="Arial" w:hAnsi="Arial" w:cs="Arial"/>
          <w:color w:val="273B47"/>
        </w:rPr>
        <w:t> se determina en tiempo de ejecución.</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p>
    <w:p w:rsidR="00406E85" w:rsidRDefault="00406E85" w:rsidP="00406E85">
      <w:pPr>
        <w:pStyle w:val="Ttulo1"/>
        <w:shd w:val="clear" w:color="auto" w:fill="F6F6F6"/>
        <w:spacing w:before="0" w:beforeAutospacing="0" w:after="0" w:afterAutospacing="0"/>
        <w:rPr>
          <w:rFonts w:ascii="cooper_hewittmedium" w:hAnsi="cooper_hewittmedium"/>
          <w:sz w:val="54"/>
          <w:szCs w:val="54"/>
        </w:rPr>
      </w:pPr>
      <w:r>
        <w:rPr>
          <w:rFonts w:ascii="cooper_hewittmedium" w:hAnsi="cooper_hewittmedium"/>
          <w:sz w:val="54"/>
          <w:szCs w:val="54"/>
        </w:rPr>
        <w:lastRenderedPageBreak/>
        <w:t>Programación Funcional: Funciones Puras e Inmutabilidad</w:t>
      </w:r>
    </w:p>
    <w:p w:rsidR="00406E85" w:rsidRDefault="00406E85" w:rsidP="00406E85">
      <w:pPr>
        <w:shd w:val="clear" w:color="auto" w:fill="F6F6F6"/>
        <w:rPr>
          <w:rFonts w:ascii="Times New Roman" w:hAnsi="Times New Roman"/>
          <w:sz w:val="27"/>
          <w:szCs w:val="27"/>
        </w:rPr>
      </w:pPr>
      <w:r>
        <w:rPr>
          <w:noProof/>
          <w:sz w:val="27"/>
          <w:szCs w:val="27"/>
          <w:lang w:eastAsia="es-MX"/>
        </w:rPr>
        <w:drawing>
          <wp:inline distT="0" distB="0" distL="0" distR="0">
            <wp:extent cx="381635" cy="381635"/>
            <wp:effectExtent l="0" t="0" r="0" b="0"/>
            <wp:docPr id="6" name="Imagen 6"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1" w:tgtFrame="_blank" w:history="1">
        <w:proofErr w:type="spellStart"/>
        <w:proofErr w:type="gramStart"/>
        <w:r>
          <w:rPr>
            <w:rStyle w:val="Hipervnculo"/>
            <w:b/>
            <w:bCs/>
            <w:color w:val="0791E6"/>
            <w:sz w:val="27"/>
            <w:szCs w:val="27"/>
          </w:rPr>
          <w:t>anncode</w:t>
        </w:r>
        <w:proofErr w:type="spellEnd"/>
        <w:proofErr w:type="gramEnd"/>
      </w:hyperlink>
    </w:p>
    <w:p w:rsidR="00406E85" w:rsidRDefault="00406E85" w:rsidP="00406E85">
      <w:pPr>
        <w:pStyle w:val="discussioninfo-time"/>
        <w:shd w:val="clear" w:color="auto" w:fill="F6F6F6"/>
        <w:spacing w:before="0" w:after="0"/>
        <w:rPr>
          <w:sz w:val="21"/>
          <w:szCs w:val="21"/>
        </w:rPr>
      </w:pPr>
      <w:r>
        <w:rPr>
          <w:sz w:val="21"/>
          <w:szCs w:val="21"/>
        </w:rPr>
        <w:t>7 de Abril de 2019</w:t>
      </w:r>
    </w:p>
    <w:p w:rsidR="00406E85" w:rsidRDefault="00406E85" w:rsidP="00406E85">
      <w:pPr>
        <w:pStyle w:val="NormalWeb"/>
        <w:spacing w:before="240" w:beforeAutospacing="0" w:after="240" w:afterAutospacing="0" w:line="384" w:lineRule="atLeast"/>
      </w:pPr>
      <w:r>
        <w:t>Comencemos nuestro primer encuentro con la programación funcional. Primero entendamos qué es.</w:t>
      </w:r>
    </w:p>
    <w:p w:rsidR="00406E85" w:rsidRDefault="00406E85" w:rsidP="00406E85">
      <w:pPr>
        <w:pStyle w:val="NormalWeb"/>
        <w:spacing w:before="0" w:beforeAutospacing="0" w:after="0" w:afterAutospacing="0" w:line="384" w:lineRule="atLeast"/>
      </w:pPr>
      <w:r>
        <w:t>Como primera declaración debemos decir que la </w:t>
      </w:r>
      <w:r>
        <w:rPr>
          <w:rStyle w:val="Textoennegrita"/>
        </w:rPr>
        <w:t>programación funcional es un paradigma de programación</w:t>
      </w:r>
      <w:r>
        <w:t>, esto significa, literalmente, un estilo de resolver problemas para plasmar la solución con código. Cuando escuchas la palabra </w:t>
      </w:r>
      <w:r>
        <w:rPr>
          <w:rStyle w:val="Textoennegrita"/>
        </w:rPr>
        <w:t>paradigma</w:t>
      </w:r>
      <w:r>
        <w:t> probablemente lo primero que viene a tu mente es el Orientado a Objetos, y sí, precisamente ese es otro estilo de resolución de problemas. Programar de manera funcional significa que lo haremos de forma declarativa, es decir nos preocuparemos más por el </w:t>
      </w:r>
      <w:r>
        <w:rPr>
          <w:rStyle w:val="Textoennegrita"/>
        </w:rPr>
        <w:t>qué</w:t>
      </w:r>
      <w:r>
        <w:t> que por el </w:t>
      </w:r>
      <w:r>
        <w:rPr>
          <w:rStyle w:val="Textoennegrita"/>
        </w:rPr>
        <w:t>cómo</w:t>
      </w:r>
      <w:r>
        <w:t>.</w:t>
      </w:r>
    </w:p>
    <w:p w:rsidR="00406E85" w:rsidRDefault="00406E85" w:rsidP="00406E85">
      <w:pPr>
        <w:pStyle w:val="NormalWeb"/>
        <w:spacing w:before="0" w:beforeAutospacing="0" w:after="0" w:afterAutospacing="0" w:line="384" w:lineRule="atLeast"/>
      </w:pPr>
      <w:r>
        <w:t>Este estilo de programación tiene que ver con usar funciones todo el tiempo, podemos usarlas como parámetros de otras funciones e incluso asignarlas a variables. En este paradigma casi todo lo que habíamos aprendido sobre programación dejaremos de usarlo. Nos olvidaremos de usar variables como algo que puede cambiar, en su lugar creeremos en la </w:t>
      </w:r>
      <w:r>
        <w:rPr>
          <w:rStyle w:val="Textoennegrita"/>
        </w:rPr>
        <w:t>inmutabilidad</w:t>
      </w:r>
      <w:r>
        <w:t xml:space="preserve">. Los bucles </w:t>
      </w:r>
      <w:proofErr w:type="spellStart"/>
      <w:r>
        <w:t>for</w:t>
      </w:r>
      <w:proofErr w:type="spellEnd"/>
      <w:r>
        <w:t xml:space="preserve">, </w:t>
      </w:r>
      <w:proofErr w:type="spellStart"/>
      <w:r>
        <w:t>while</w:t>
      </w:r>
      <w:proofErr w:type="spellEnd"/>
      <w:r>
        <w:t xml:space="preserve">, do </w:t>
      </w:r>
      <w:proofErr w:type="spellStart"/>
      <w:r>
        <w:t>while</w:t>
      </w:r>
      <w:proofErr w:type="spellEnd"/>
      <w:r>
        <w:t>, etc. dejarán de existir pues ahora tendremos </w:t>
      </w:r>
      <w:r>
        <w:rPr>
          <w:rStyle w:val="Textoennegrita"/>
        </w:rPr>
        <w:t>recursividad</w:t>
      </w:r>
      <w:r>
        <w:t>, además que, como ya dijimos, las funciones serán tan especiales que estas deberán ser </w:t>
      </w:r>
      <w:r>
        <w:rPr>
          <w:rStyle w:val="Textoennegrita"/>
        </w:rPr>
        <w:t>funciones puras</w:t>
      </w:r>
      <w:r>
        <w:t> por definición.</w:t>
      </w:r>
    </w:p>
    <w:p w:rsidR="00406E85" w:rsidRDefault="00406E85" w:rsidP="00406E85">
      <w:pPr>
        <w:pStyle w:val="Ttulo2"/>
        <w:pBdr>
          <w:bottom w:val="single" w:sz="6" w:space="0" w:color="D3D3D3"/>
        </w:pBdr>
        <w:spacing w:before="240" w:after="240" w:line="384" w:lineRule="atLeast"/>
        <w:rPr>
          <w:sz w:val="33"/>
          <w:szCs w:val="33"/>
        </w:rPr>
      </w:pPr>
      <w:r>
        <w:rPr>
          <w:sz w:val="33"/>
          <w:szCs w:val="33"/>
        </w:rPr>
        <w:t>Funciones Puras</w:t>
      </w:r>
    </w:p>
    <w:p w:rsidR="00406E85" w:rsidRDefault="00406E85" w:rsidP="00406E85">
      <w:pPr>
        <w:pStyle w:val="NormalWeb"/>
        <w:spacing w:before="240" w:beforeAutospacing="0" w:after="240" w:afterAutospacing="0" w:line="384" w:lineRule="atLeast"/>
      </w:pPr>
      <w:r>
        <w:t>Una función pura, deberá cumplir con dos cosas específicamente.</w:t>
      </w:r>
    </w:p>
    <w:p w:rsidR="00406E85" w:rsidRDefault="00406E85" w:rsidP="00406E85">
      <w:pPr>
        <w:pStyle w:val="NormalWeb"/>
        <w:spacing w:before="0" w:beforeAutospacing="0" w:after="0" w:afterAutospacing="0" w:line="384" w:lineRule="atLeast"/>
      </w:pPr>
      <w:r>
        <w:rPr>
          <w:rStyle w:val="Textoennegrita"/>
        </w:rPr>
        <w:t>Primero</w:t>
      </w:r>
      <w:r>
        <w:t>. Dados los mismos parámetros de entrada la función debe retornar siempre el mismo valor.</w:t>
      </w:r>
    </w:p>
    <w:p w:rsidR="00406E85" w:rsidRDefault="00406E85" w:rsidP="00406E85">
      <w:pPr>
        <w:pStyle w:val="NormalWeb"/>
        <w:spacing w:before="0" w:beforeAutospacing="0" w:after="0" w:afterAutospacing="0" w:line="384" w:lineRule="atLeast"/>
      </w:pPr>
      <w:r>
        <w:rPr>
          <w:rStyle w:val="Textoennegrita"/>
        </w:rPr>
        <w:t>Segundo</w:t>
      </w:r>
      <w:r>
        <w:t>. La función no debe tener efectos colaterales, es decir no debe haber nada en el entorno que la altere. Como por ejemplo, variables globales que fue el ejemplo que vimos en la clase anterior.</w:t>
      </w:r>
    </w:p>
    <w:p w:rsidR="00406E85" w:rsidRDefault="00406E85" w:rsidP="00406E85">
      <w:pPr>
        <w:pStyle w:val="Ttulo2"/>
        <w:pBdr>
          <w:bottom w:val="single" w:sz="6" w:space="0" w:color="D3D3D3"/>
        </w:pBdr>
        <w:spacing w:before="240" w:after="240" w:line="384" w:lineRule="atLeast"/>
        <w:rPr>
          <w:sz w:val="33"/>
          <w:szCs w:val="33"/>
        </w:rPr>
      </w:pPr>
      <w:r>
        <w:rPr>
          <w:sz w:val="33"/>
          <w:szCs w:val="33"/>
        </w:rPr>
        <w:lastRenderedPageBreak/>
        <w:t>Inmutabilidad</w:t>
      </w:r>
    </w:p>
    <w:p w:rsidR="00406E85" w:rsidRDefault="00406E85" w:rsidP="00406E85">
      <w:pPr>
        <w:pStyle w:val="NormalWeb"/>
        <w:spacing w:before="0" w:beforeAutospacing="0" w:after="0" w:afterAutospacing="0" w:line="384" w:lineRule="atLeast"/>
      </w:pPr>
      <w:r>
        <w:t>Hablando de variables, hace un momento te comenté que estas las dejaremos de tratar como tal y fomentaremos el uso de </w:t>
      </w:r>
      <w:r>
        <w:rPr>
          <w:rStyle w:val="Textoennegrita"/>
        </w:rPr>
        <w:t>variables de tipo constante</w:t>
      </w:r>
      <w:r>
        <w:t>, o variables inmutables.</w:t>
      </w:r>
    </w:p>
    <w:p w:rsidR="00406E85" w:rsidRDefault="00406E85" w:rsidP="00406E85">
      <w:pPr>
        <w:pStyle w:val="NormalWeb"/>
        <w:spacing w:before="0" w:beforeAutospacing="0" w:after="0" w:afterAutospacing="0" w:line="384" w:lineRule="atLeast"/>
      </w:pPr>
      <w:r>
        <w:t>La inmutabilidad es uno de los principios de la programación funcional donde nos promueve la ausencia de estado mutable o también conocido como </w:t>
      </w:r>
      <w:proofErr w:type="spellStart"/>
      <w:r>
        <w:rPr>
          <w:rStyle w:val="Textoennegrita"/>
        </w:rPr>
        <w:t>Stateless</w:t>
      </w:r>
      <w:proofErr w:type="spellEnd"/>
      <w:r>
        <w:t>, para entender esto mejor lo primero que debemos comprender es qué cosa se considera estado.</w:t>
      </w:r>
    </w:p>
    <w:p w:rsidR="00406E85" w:rsidRDefault="00406E85" w:rsidP="00406E85">
      <w:pPr>
        <w:pStyle w:val="NormalWeb"/>
        <w:spacing w:before="0" w:beforeAutospacing="0" w:after="0" w:afterAutospacing="0" w:line="384" w:lineRule="atLeast"/>
      </w:pPr>
      <w:r>
        <w:rPr>
          <w:rStyle w:val="Textoennegrita"/>
        </w:rPr>
        <w:t>Estado</w:t>
      </w:r>
      <w:r>
        <w:t>: será cualquier dato que se pueda guardar y modificar posteriormente en memoria</w:t>
      </w:r>
    </w:p>
    <w:p w:rsidR="00406E85" w:rsidRDefault="00406E85" w:rsidP="00406E85">
      <w:pPr>
        <w:numPr>
          <w:ilvl w:val="0"/>
          <w:numId w:val="4"/>
        </w:numPr>
        <w:spacing w:after="0" w:line="384" w:lineRule="atLeast"/>
        <w:ind w:left="240"/>
      </w:pPr>
      <w:r>
        <w:t>Una variable</w:t>
      </w:r>
    </w:p>
    <w:p w:rsidR="00406E85" w:rsidRDefault="00406E85" w:rsidP="00406E85">
      <w:pPr>
        <w:numPr>
          <w:ilvl w:val="0"/>
          <w:numId w:val="4"/>
        </w:numPr>
        <w:spacing w:after="0" w:line="384" w:lineRule="atLeast"/>
        <w:ind w:left="240"/>
      </w:pPr>
      <w:r>
        <w:t>Un archivo</w:t>
      </w:r>
    </w:p>
    <w:p w:rsidR="00406E85" w:rsidRDefault="00406E85" w:rsidP="00406E85">
      <w:pPr>
        <w:numPr>
          <w:ilvl w:val="0"/>
          <w:numId w:val="4"/>
        </w:numPr>
        <w:spacing w:after="0" w:line="384" w:lineRule="atLeast"/>
        <w:ind w:left="240"/>
      </w:pPr>
      <w:r>
        <w:t>Un socket</w:t>
      </w:r>
    </w:p>
    <w:p w:rsidR="00406E85" w:rsidRDefault="00406E85" w:rsidP="00406E85">
      <w:pPr>
        <w:pStyle w:val="NormalWeb"/>
        <w:spacing w:before="0" w:beforeAutospacing="0" w:after="0" w:afterAutospacing="0" w:line="384" w:lineRule="atLeast"/>
      </w:pPr>
      <w:r>
        <w:t xml:space="preserve">Para el caso de las variables en </w:t>
      </w:r>
      <w:proofErr w:type="spellStart"/>
      <w:r>
        <w:t>Kotlin</w:t>
      </w:r>
      <w:proofErr w:type="spellEnd"/>
      <w:r>
        <w:t xml:space="preserve"> </w:t>
      </w:r>
      <w:proofErr w:type="spellStart"/>
      <w:r>
        <w:t>preferirémos</w:t>
      </w:r>
      <w:proofErr w:type="spellEnd"/>
      <w:r>
        <w:t xml:space="preserve"> declararlas como ´val´ en vez de ´</w:t>
      </w:r>
      <w:proofErr w:type="spellStart"/>
      <w:r>
        <w:t>var</w:t>
      </w:r>
      <w:proofErr w:type="spellEnd"/>
      <w:r>
        <w:t>´.</w:t>
      </w:r>
      <w:r>
        <w:br/>
        <w:t>Una buena práctica en nuestros programas es nunca tener variables de tipo ´</w:t>
      </w:r>
      <w:proofErr w:type="spellStart"/>
      <w:r>
        <w:t>var</w:t>
      </w:r>
      <w:proofErr w:type="spellEnd"/>
      <w:r>
        <w:t>´ declaradas de manera </w:t>
      </w:r>
      <w:r>
        <w:rPr>
          <w:rStyle w:val="Textoennegrita"/>
        </w:rPr>
        <w:t>global</w:t>
      </w:r>
      <w:r>
        <w:t> pues estas van en contra de la inmutabilidad, aunque sé que a veces es complicado prescindir de ellas en el resto del programa. Su mejor lugar es cuando están declaradas de manera local al método.</w:t>
      </w:r>
    </w:p>
    <w:p w:rsidR="00406E85" w:rsidRDefault="00406E85" w:rsidP="00406E85">
      <w:pPr>
        <w:pStyle w:val="NormalWeb"/>
        <w:spacing w:before="240" w:beforeAutospacing="0" w:after="240" w:afterAutospacing="0" w:line="384" w:lineRule="atLeast"/>
      </w:pPr>
      <w:r>
        <w:t>A lo largo del curso seguiremos aprendiendo pequeñas píldoras de conocimiento sobre la programación funcional.</w:t>
      </w:r>
    </w:p>
    <w:p w:rsidR="00406E85" w:rsidRDefault="00406E85" w:rsidP="00406E85">
      <w:pPr>
        <w:rPr>
          <w:rFonts w:ascii="Arial" w:hAnsi="Arial" w:cs="Arial"/>
          <w:color w:val="0791E6"/>
          <w:sz w:val="21"/>
          <w:szCs w:val="21"/>
        </w:rPr>
      </w:pPr>
      <w:r>
        <w:rPr>
          <w:rStyle w:val="is-text"/>
          <w:rFonts w:ascii="Arial" w:hAnsi="Arial" w:cs="Arial"/>
          <w:color w:val="0791E6"/>
          <w:sz w:val="21"/>
          <w:szCs w:val="21"/>
        </w:rPr>
        <w:t>Reportar un problema</w:t>
      </w:r>
    </w:p>
    <w:p w:rsidR="00406E85" w:rsidRDefault="00406E85" w:rsidP="00406E85">
      <w:pPr>
        <w:shd w:val="clear" w:color="auto" w:fill="0791E6"/>
        <w:rPr>
          <w:rFonts w:ascii="Arial" w:hAnsi="Arial" w:cs="Arial"/>
          <w:b/>
          <w:bCs/>
          <w:color w:val="FFFFFF"/>
          <w:sz w:val="24"/>
          <w:szCs w:val="24"/>
        </w:rPr>
      </w:pPr>
      <w:proofErr w:type="spellStart"/>
      <w:r>
        <w:rPr>
          <w:rFonts w:ascii="Arial" w:hAnsi="Arial" w:cs="Arial"/>
          <w:b/>
          <w:bCs/>
          <w:color w:val="FFFFFF"/>
        </w:rPr>
        <w:t>Strings</w:t>
      </w:r>
      <w:proofErr w:type="spellEnd"/>
    </w:p>
    <w:p w:rsidR="00406E85" w:rsidRDefault="00406E85" w:rsidP="00406E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Strings</w:t>
      </w:r>
      <w:proofErr w:type="spellEnd"/>
    </w:p>
    <w:p w:rsidR="00406E85" w:rsidRDefault="00406E85" w:rsidP="00406E85">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Raw</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String</w:t>
      </w:r>
      <w:proofErr w:type="spell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además, tenemos cadenas sin procesar de tres comillas que pueden contener caracteres especiales sin la necesidad de escapar de ellas.</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trimIndent</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Detecta una sangría mínima común de todas las líneas de entrada, la elimina de cada línea y también elimina la primera y la última si están en blanco.</w:t>
      </w:r>
    </w:p>
    <w:p w:rsidR="00406E85" w:rsidRDefault="00406E85" w:rsidP="00406E85">
      <w:pPr>
        <w:pStyle w:val="NormalWeb"/>
        <w:spacing w:before="0" w:beforeAutospacing="0" w:after="0" w:afterAutospacing="0"/>
        <w:rPr>
          <w:rFonts w:ascii="Arial" w:hAnsi="Arial" w:cs="Arial"/>
          <w:color w:val="273B47"/>
        </w:rPr>
      </w:pPr>
      <w:r>
        <w:rPr>
          <w:rStyle w:val="Textoennegrita"/>
          <w:rFonts w:ascii="Arial" w:hAnsi="Arial" w:cs="Arial"/>
          <w:color w:val="273B47"/>
        </w:rPr>
        <w:t>.</w:t>
      </w:r>
      <w:proofErr w:type="spellStart"/>
      <w:proofErr w:type="gramStart"/>
      <w:r>
        <w:rPr>
          <w:rStyle w:val="Textoennegrita"/>
          <w:rFonts w:ascii="Arial" w:hAnsi="Arial" w:cs="Arial"/>
          <w:color w:val="273B47"/>
        </w:rPr>
        <w:t>trimMargin</w:t>
      </w:r>
      <w:proofErr w:type="spellEnd"/>
      <w:r>
        <w:rPr>
          <w:rStyle w:val="Textoennegrita"/>
          <w:rFonts w:ascii="Arial" w:hAnsi="Arial" w:cs="Arial"/>
          <w:color w:val="273B47"/>
        </w:rPr>
        <w:t>(</w:t>
      </w:r>
      <w:proofErr w:type="gramEnd"/>
      <w:r>
        <w:rPr>
          <w:rStyle w:val="Textoennegrita"/>
          <w:rFonts w:ascii="Arial" w:hAnsi="Arial" w:cs="Arial"/>
          <w:color w:val="273B47"/>
        </w:rPr>
        <w:t>)</w:t>
      </w:r>
      <w:r>
        <w:rPr>
          <w:rFonts w:ascii="Arial" w:hAnsi="Arial" w:cs="Arial"/>
          <w:color w:val="273B47"/>
        </w:rPr>
        <w:t>: Recorta los caracteres de espacio en blanco iniciales seguidos de un </w:t>
      </w:r>
      <w:proofErr w:type="spellStart"/>
      <w:r>
        <w:rPr>
          <w:rStyle w:val="nfasis"/>
          <w:rFonts w:ascii="Arial" w:hAnsi="Arial" w:cs="Arial"/>
          <w:color w:val="273B47"/>
        </w:rPr>
        <w:t>marginPrefix</w:t>
      </w:r>
      <w:proofErr w:type="spellEnd"/>
      <w:r>
        <w:rPr>
          <w:rFonts w:ascii="Arial" w:hAnsi="Arial" w:cs="Arial"/>
          <w:color w:val="273B47"/>
        </w:rPr>
        <w:t> de cada línea de una cadena de origen y elimina la primera y la última línea si están en blanco.</w:t>
      </w:r>
    </w:p>
    <w:p w:rsidR="00406E85" w:rsidRDefault="00406E85" w:rsidP="00406E85">
      <w:pPr>
        <w:pStyle w:val="NormalWeb"/>
        <w:spacing w:before="0" w:beforeAutospacing="0" w:after="0" w:afterAutospacing="0"/>
        <w:rPr>
          <w:rFonts w:ascii="Arial" w:hAnsi="Arial" w:cs="Arial"/>
          <w:color w:val="273B47"/>
        </w:rPr>
      </w:pPr>
      <w:r>
        <w:rPr>
          <w:rFonts w:ascii="Arial" w:hAnsi="Arial" w:cs="Arial"/>
          <w:color w:val="273B47"/>
        </w:rPr>
        <w:t>Puedes usar los siguientes para escapar caracteres especiales: </w:t>
      </w:r>
      <w:r>
        <w:rPr>
          <w:rStyle w:val="CdigoHTML"/>
          <w:color w:val="273B47"/>
        </w:rPr>
        <w:t>\t</w:t>
      </w:r>
      <w:r>
        <w:rPr>
          <w:rFonts w:ascii="Arial" w:hAnsi="Arial" w:cs="Arial"/>
          <w:color w:val="273B47"/>
        </w:rPr>
        <w:t>, </w:t>
      </w:r>
      <w:r>
        <w:rPr>
          <w:rStyle w:val="CdigoHTML"/>
          <w:color w:val="273B47"/>
        </w:rPr>
        <w:t>\b</w:t>
      </w:r>
      <w:r>
        <w:rPr>
          <w:rFonts w:ascii="Arial" w:hAnsi="Arial" w:cs="Arial"/>
          <w:color w:val="273B47"/>
        </w:rPr>
        <w:t>, </w:t>
      </w:r>
      <w:r>
        <w:rPr>
          <w:rStyle w:val="CdigoHTML"/>
          <w:color w:val="273B47"/>
        </w:rPr>
        <w:t>\n</w:t>
      </w:r>
      <w:r>
        <w:rPr>
          <w:rFonts w:ascii="Arial" w:hAnsi="Arial" w:cs="Arial"/>
          <w:color w:val="273B47"/>
        </w:rPr>
        <w:t>, </w:t>
      </w:r>
      <w:r>
        <w:rPr>
          <w:rStyle w:val="CdigoHTML"/>
          <w:color w:val="273B47"/>
        </w:rPr>
        <w:t>\r</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w:t>
      </w:r>
      <w:r>
        <w:rPr>
          <w:rStyle w:val="CdigoHTML"/>
          <w:color w:val="273B47"/>
        </w:rPr>
        <w:t>\\</w:t>
      </w:r>
      <w:r>
        <w:rPr>
          <w:rFonts w:ascii="Arial" w:hAnsi="Arial" w:cs="Arial"/>
          <w:color w:val="273B47"/>
        </w:rPr>
        <w:t> y </w:t>
      </w:r>
      <w:r>
        <w:rPr>
          <w:rStyle w:val="CdigoHTML"/>
          <w:color w:val="273B47"/>
        </w:rPr>
        <w:t>\$</w:t>
      </w:r>
    </w:p>
    <w:p w:rsidR="00406E85" w:rsidRDefault="00406E85" w:rsidP="00406E85">
      <w:pPr>
        <w:pStyle w:val="NormalWeb"/>
        <w:spacing w:before="0" w:beforeAutospacing="0" w:after="0" w:afterAutospacing="0"/>
        <w:rPr>
          <w:rFonts w:ascii="Arial" w:hAnsi="Arial" w:cs="Arial"/>
          <w:color w:val="273B47"/>
        </w:rPr>
      </w:pPr>
    </w:p>
    <w:p w:rsidR="00406E85" w:rsidRDefault="00406E85" w:rsidP="00406E85">
      <w:pPr>
        <w:pStyle w:val="NormalWeb"/>
        <w:spacing w:before="0" w:beforeAutospacing="0" w:after="0" w:afterAutospacing="0"/>
        <w:rPr>
          <w:rFonts w:ascii="Arial" w:hAnsi="Arial" w:cs="Arial"/>
          <w:color w:val="4A4A4A"/>
          <w:shd w:val="clear" w:color="auto" w:fill="FFFFFF"/>
        </w:rPr>
      </w:pPr>
      <w:r>
        <w:rPr>
          <w:rFonts w:ascii="Arial" w:hAnsi="Arial" w:cs="Arial"/>
          <w:color w:val="4A4A4A"/>
          <w:shd w:val="clear" w:color="auto" w:fill="FFFFFF"/>
        </w:rPr>
        <w:t>\</w:t>
      </w:r>
      <w:proofErr w:type="gramStart"/>
      <w:r>
        <w:rPr>
          <w:rFonts w:ascii="Arial" w:hAnsi="Arial" w:cs="Arial"/>
          <w:color w:val="4A4A4A"/>
          <w:shd w:val="clear" w:color="auto" w:fill="FFFFFF"/>
        </w:rPr>
        <w:t>t :</w:t>
      </w:r>
      <w:proofErr w:type="gramEnd"/>
      <w:r>
        <w:rPr>
          <w:rFonts w:ascii="Arial" w:hAnsi="Arial" w:cs="Arial"/>
          <w:color w:val="4A4A4A"/>
          <w:shd w:val="clear" w:color="auto" w:fill="FFFFFF"/>
        </w:rPr>
        <w:t xml:space="preserve"> Tabula</w:t>
      </w:r>
      <w:r>
        <w:rPr>
          <w:rFonts w:ascii="Arial" w:hAnsi="Arial" w:cs="Arial"/>
          <w:color w:val="4A4A4A"/>
        </w:rPr>
        <w:br/>
      </w:r>
      <w:r>
        <w:rPr>
          <w:rFonts w:ascii="Arial" w:hAnsi="Arial" w:cs="Arial"/>
          <w:color w:val="4A4A4A"/>
          <w:shd w:val="clear" w:color="auto" w:fill="FFFFFF"/>
        </w:rPr>
        <w:t>\b : Retrocede el cursor de texto 1 carácter</w:t>
      </w:r>
      <w:r>
        <w:rPr>
          <w:rFonts w:ascii="Arial" w:hAnsi="Arial" w:cs="Arial"/>
          <w:color w:val="4A4A4A"/>
        </w:rPr>
        <w:br/>
      </w:r>
      <w:r>
        <w:rPr>
          <w:rFonts w:ascii="Arial" w:hAnsi="Arial" w:cs="Arial"/>
          <w:color w:val="4A4A4A"/>
          <w:shd w:val="clear" w:color="auto" w:fill="FFFFFF"/>
        </w:rPr>
        <w:t xml:space="preserve">\n : Crea un salto de </w:t>
      </w:r>
      <w:proofErr w:type="spellStart"/>
      <w:r>
        <w:rPr>
          <w:rFonts w:ascii="Arial" w:hAnsi="Arial" w:cs="Arial"/>
          <w:color w:val="4A4A4A"/>
          <w:shd w:val="clear" w:color="auto" w:fill="FFFFFF"/>
        </w:rPr>
        <w:t>linea</w:t>
      </w:r>
      <w:proofErr w:type="spellEnd"/>
      <w:r>
        <w:rPr>
          <w:rFonts w:ascii="Arial" w:hAnsi="Arial" w:cs="Arial"/>
          <w:color w:val="4A4A4A"/>
        </w:rPr>
        <w:br/>
      </w:r>
      <w:r>
        <w:rPr>
          <w:rFonts w:ascii="Arial" w:hAnsi="Arial" w:cs="Arial"/>
          <w:color w:val="4A4A4A"/>
          <w:shd w:val="clear" w:color="auto" w:fill="FFFFFF"/>
        </w:rPr>
        <w:t xml:space="preserve">\r : Mueve el cursor de texto al inicio de la </w:t>
      </w:r>
      <w:proofErr w:type="spellStart"/>
      <w:r>
        <w:rPr>
          <w:rFonts w:ascii="Arial" w:hAnsi="Arial" w:cs="Arial"/>
          <w:color w:val="4A4A4A"/>
          <w:shd w:val="clear" w:color="auto" w:fill="FFFFFF"/>
        </w:rPr>
        <w:t>linea</w:t>
      </w:r>
      <w:proofErr w:type="spellEnd"/>
      <w:r>
        <w:rPr>
          <w:rFonts w:ascii="Arial" w:hAnsi="Arial" w:cs="Arial"/>
          <w:color w:val="4A4A4A"/>
          <w:shd w:val="clear" w:color="auto" w:fill="FFFFFF"/>
        </w:rPr>
        <w:t xml:space="preserve"> en la que está</w:t>
      </w:r>
      <w:r>
        <w:rPr>
          <w:rFonts w:ascii="Arial" w:hAnsi="Arial" w:cs="Arial"/>
          <w:color w:val="4A4A4A"/>
        </w:rPr>
        <w:br/>
      </w:r>
      <w:r>
        <w:rPr>
          <w:rFonts w:ascii="Arial" w:hAnsi="Arial" w:cs="Arial"/>
          <w:color w:val="4A4A4A"/>
          <w:shd w:val="clear" w:color="auto" w:fill="FFFFFF"/>
        </w:rPr>
        <w:lastRenderedPageBreak/>
        <w:t>\’, ", \ y $ : Te permite usar los caracteres que hay luego del \ dentro de las comillas sin conflictos</w:t>
      </w:r>
    </w:p>
    <w:p w:rsidR="00DE5286" w:rsidRDefault="00DE5286" w:rsidP="00406E85">
      <w:pPr>
        <w:pStyle w:val="NormalWeb"/>
        <w:spacing w:before="0" w:beforeAutospacing="0" w:after="0" w:afterAutospacing="0"/>
        <w:rPr>
          <w:rFonts w:ascii="Arial" w:hAnsi="Arial" w:cs="Arial"/>
          <w:color w:val="4A4A4A"/>
          <w:shd w:val="clear" w:color="auto" w:fill="FFFFFF"/>
        </w:rPr>
      </w:pPr>
    </w:p>
    <w:p w:rsidR="00DE5286" w:rsidRPr="00DE5286" w:rsidRDefault="00DE5286" w:rsidP="00DE5286">
      <w:pPr>
        <w:shd w:val="clear" w:color="auto" w:fill="FFFFFF"/>
        <w:spacing w:after="0" w:line="240" w:lineRule="auto"/>
        <w:rPr>
          <w:rFonts w:ascii="Arial" w:eastAsia="Times New Roman" w:hAnsi="Arial" w:cs="Arial"/>
          <w:color w:val="4A4A4A"/>
          <w:sz w:val="24"/>
          <w:szCs w:val="24"/>
          <w:lang w:eastAsia="es-MX"/>
        </w:rPr>
      </w:pPr>
      <w:r w:rsidRPr="00DE5286">
        <w:rPr>
          <w:rFonts w:ascii="Arial" w:eastAsia="Times New Roman" w:hAnsi="Arial" w:cs="Arial"/>
          <w:color w:val="4A4A4A"/>
          <w:sz w:val="24"/>
          <w:szCs w:val="24"/>
          <w:lang w:eastAsia="es-MX"/>
        </w:rPr>
        <w:t xml:space="preserve">Los </w:t>
      </w:r>
      <w:proofErr w:type="spellStart"/>
      <w:r w:rsidRPr="00DE5286">
        <w:rPr>
          <w:rFonts w:ascii="Arial" w:eastAsia="Times New Roman" w:hAnsi="Arial" w:cs="Arial"/>
          <w:color w:val="4A4A4A"/>
          <w:sz w:val="24"/>
          <w:szCs w:val="24"/>
          <w:lang w:eastAsia="es-MX"/>
        </w:rPr>
        <w:t>Strings</w:t>
      </w:r>
      <w:proofErr w:type="spellEnd"/>
      <w:r w:rsidRPr="00DE5286">
        <w:rPr>
          <w:rFonts w:ascii="Arial" w:eastAsia="Times New Roman" w:hAnsi="Arial" w:cs="Arial"/>
          <w:color w:val="4A4A4A"/>
          <w:sz w:val="24"/>
          <w:szCs w:val="24"/>
          <w:lang w:eastAsia="es-MX"/>
        </w:rPr>
        <w:t xml:space="preserve"> </w:t>
      </w:r>
      <w:proofErr w:type="spellStart"/>
      <w:r w:rsidRPr="00DE5286">
        <w:rPr>
          <w:rFonts w:ascii="Arial" w:eastAsia="Times New Roman" w:hAnsi="Arial" w:cs="Arial"/>
          <w:color w:val="4A4A4A"/>
          <w:sz w:val="24"/>
          <w:szCs w:val="24"/>
          <w:lang w:eastAsia="es-MX"/>
        </w:rPr>
        <w:t>Template</w:t>
      </w:r>
      <w:proofErr w:type="spellEnd"/>
      <w:r w:rsidRPr="00DE5286">
        <w:rPr>
          <w:rFonts w:ascii="Arial" w:eastAsia="Times New Roman" w:hAnsi="Arial" w:cs="Arial"/>
          <w:color w:val="4A4A4A"/>
          <w:sz w:val="24"/>
          <w:szCs w:val="24"/>
          <w:lang w:eastAsia="es-MX"/>
        </w:rPr>
        <w:t xml:space="preserve"> son literales de texto que habilitan el uso de expresiones incrustadas.</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nombre</w:t>
      </w:r>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Kotlin</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apellido</w:t>
      </w:r>
      <w:r w:rsidRPr="00DE5286">
        <w:rPr>
          <w:rFonts w:ascii="Courier New" w:eastAsia="Times New Roman" w:hAnsi="Courier New" w:cs="Courier New"/>
          <w:color w:val="FFFFFF"/>
          <w:sz w:val="20"/>
          <w:szCs w:val="20"/>
          <w:lang w:eastAsia="es-MX"/>
        </w:rPr>
        <w:t xml:space="preserve">: </w:t>
      </w:r>
      <w:proofErr w:type="spellStart"/>
      <w:r w:rsidRPr="00DE5286">
        <w:rPr>
          <w:rFonts w:ascii="Courier New" w:eastAsia="Times New Roman" w:hAnsi="Courier New" w:cs="Courier New"/>
          <w:color w:val="FFFFFF"/>
          <w:sz w:val="20"/>
          <w:szCs w:val="20"/>
          <w:lang w:eastAsia="es-MX"/>
        </w:rPr>
        <w:t>String</w:t>
      </w:r>
      <w:proofErr w:type="spellEnd"/>
      <w:r w:rsidRPr="00DE5286">
        <w:rPr>
          <w:rFonts w:ascii="Courier New" w:eastAsia="Times New Roman" w:hAnsi="Courier New" w:cs="Courier New"/>
          <w:color w:val="FFFFFF"/>
          <w:sz w:val="20"/>
          <w:szCs w:val="20"/>
          <w:lang w:eastAsia="es-MX"/>
        </w:rPr>
        <w:t xml:space="preserve"> = </w:t>
      </w:r>
      <w:r w:rsidRPr="00DE5286">
        <w:rPr>
          <w:rFonts w:ascii="Courier New" w:eastAsia="Times New Roman" w:hAnsi="Courier New" w:cs="Courier New"/>
          <w:color w:val="A6E22E"/>
          <w:sz w:val="20"/>
          <w:szCs w:val="20"/>
          <w:lang w:eastAsia="es-MX"/>
        </w:rPr>
        <w:t>"</w:t>
      </w:r>
      <w:proofErr w:type="spellStart"/>
      <w:r w:rsidRPr="00DE5286">
        <w:rPr>
          <w:rFonts w:ascii="Courier New" w:eastAsia="Times New Roman" w:hAnsi="Courier New" w:cs="Courier New"/>
          <w:color w:val="A6E22E"/>
          <w:sz w:val="20"/>
          <w:szCs w:val="20"/>
          <w:lang w:eastAsia="es-MX"/>
        </w:rPr>
        <w:t>Lang</w:t>
      </w:r>
      <w:proofErr w:type="spellEnd"/>
      <w:r w:rsidRPr="00DE5286">
        <w:rPr>
          <w:rFonts w:ascii="Courier New" w:eastAsia="Times New Roman" w:hAnsi="Courier New" w:cs="Courier New"/>
          <w:color w:val="A6E22E"/>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DE5286">
        <w:rPr>
          <w:rFonts w:ascii="Courier New" w:eastAsia="Times New Roman" w:hAnsi="Courier New" w:cs="Courier New"/>
          <w:color w:val="FFFFFF"/>
          <w:sz w:val="20"/>
          <w:szCs w:val="20"/>
          <w:lang w:eastAsia="es-MX"/>
        </w:rPr>
        <w:t xml:space="preserve"> </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nombre es: $nombre $apellido"</w:t>
      </w:r>
      <w:r w:rsidRPr="00DE5286">
        <w:rPr>
          <w:rFonts w:ascii="Courier New" w:eastAsia="Times New Roman" w:hAnsi="Courier New" w:cs="Courier New"/>
          <w:color w:val="FFFFFF"/>
          <w:sz w:val="20"/>
          <w:szCs w:val="20"/>
          <w:lang w:eastAsia="es-MX"/>
        </w:rPr>
        <w:t>)</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DE5286">
        <w:rPr>
          <w:rFonts w:ascii="Courier New" w:eastAsia="Times New Roman" w:hAnsi="Courier New" w:cs="Courier New"/>
          <w:b/>
          <w:bCs/>
          <w:color w:val="F92672"/>
          <w:sz w:val="20"/>
          <w:szCs w:val="20"/>
          <w:lang w:eastAsia="es-MX"/>
        </w:rPr>
        <w:t>val</w:t>
      </w:r>
      <w:proofErr w:type="gramEnd"/>
      <w:r w:rsidRPr="00DE5286">
        <w:rPr>
          <w:rFonts w:ascii="Courier New" w:eastAsia="Times New Roman" w:hAnsi="Courier New" w:cs="Courier New"/>
          <w:color w:val="A6E22E"/>
          <w:sz w:val="20"/>
          <w:szCs w:val="20"/>
          <w:lang w:eastAsia="es-MX"/>
        </w:rPr>
        <w:t xml:space="preserve"> </w:t>
      </w:r>
      <w:proofErr w:type="spellStart"/>
      <w:r w:rsidRPr="00DE5286">
        <w:rPr>
          <w:rFonts w:ascii="Courier New" w:eastAsia="Times New Roman" w:hAnsi="Courier New" w:cs="Courier New"/>
          <w:color w:val="A6E22E"/>
          <w:sz w:val="20"/>
          <w:szCs w:val="20"/>
          <w:lang w:eastAsia="es-MX"/>
        </w:rPr>
        <w:t>nacimiento</w:t>
      </w:r>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b/>
          <w:bCs/>
          <w:color w:val="F92672"/>
          <w:sz w:val="20"/>
          <w:szCs w:val="20"/>
          <w:lang w:eastAsia="es-MX"/>
        </w:rPr>
        <w:t>Int</w:t>
      </w:r>
      <w:proofErr w:type="spellEnd"/>
      <w:r w:rsidRPr="00DE5286">
        <w:rPr>
          <w:rFonts w:ascii="Courier New" w:eastAsia="Times New Roman" w:hAnsi="Courier New" w:cs="Courier New"/>
          <w:color w:val="FFFFFF"/>
          <w:sz w:val="20"/>
          <w:szCs w:val="20"/>
          <w:lang w:eastAsia="es-MX"/>
        </w:rPr>
        <w:t xml:space="preserve"> = 2011</w:t>
      </w: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DE5286" w:rsidRPr="00DE5286" w:rsidRDefault="00DE5286" w:rsidP="00DE528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DE5286">
        <w:rPr>
          <w:rFonts w:ascii="Courier New" w:eastAsia="Times New Roman" w:hAnsi="Courier New" w:cs="Courier New"/>
          <w:color w:val="FFFFFF"/>
          <w:sz w:val="20"/>
          <w:szCs w:val="20"/>
          <w:lang w:eastAsia="es-MX"/>
        </w:rPr>
        <w:t>print</w:t>
      </w:r>
      <w:proofErr w:type="spellEnd"/>
      <w:proofErr w:type="gramEnd"/>
      <w:r w:rsidRPr="00DE5286">
        <w:rPr>
          <w:rFonts w:ascii="Courier New" w:eastAsia="Times New Roman" w:hAnsi="Courier New" w:cs="Courier New"/>
          <w:color w:val="FFFFFF"/>
          <w:sz w:val="20"/>
          <w:szCs w:val="20"/>
          <w:lang w:eastAsia="es-MX"/>
        </w:rPr>
        <w:t>(</w:t>
      </w:r>
      <w:r w:rsidRPr="00DE5286">
        <w:rPr>
          <w:rFonts w:ascii="Courier New" w:eastAsia="Times New Roman" w:hAnsi="Courier New" w:cs="Courier New"/>
          <w:color w:val="A6E22E"/>
          <w:sz w:val="20"/>
          <w:szCs w:val="20"/>
          <w:lang w:eastAsia="es-MX"/>
        </w:rPr>
        <w:t>"Tu edad es: ${2018-nacimiento}"</w:t>
      </w:r>
      <w:r w:rsidRPr="00DE5286">
        <w:rPr>
          <w:rFonts w:ascii="Courier New" w:eastAsia="Times New Roman" w:hAnsi="Courier New" w:cs="Courier New"/>
          <w:color w:val="FFFFFF"/>
          <w:sz w:val="20"/>
          <w:szCs w:val="20"/>
          <w:lang w:eastAsia="es-MX"/>
        </w:rPr>
        <w:t>)</w:t>
      </w:r>
    </w:p>
    <w:p w:rsidR="00DE5286" w:rsidRDefault="00DE5286" w:rsidP="00406E85">
      <w:pPr>
        <w:pStyle w:val="NormalWeb"/>
        <w:spacing w:before="0" w:beforeAutospacing="0" w:after="0" w:afterAutospacing="0"/>
        <w:rPr>
          <w:rFonts w:ascii="Arial" w:hAnsi="Arial" w:cs="Arial"/>
          <w:color w:val="273B47"/>
        </w:rPr>
      </w:pPr>
    </w:p>
    <w:p w:rsidR="00DE5286" w:rsidRDefault="00DE5286" w:rsidP="00406E85">
      <w:pPr>
        <w:pStyle w:val="NormalWeb"/>
        <w:spacing w:before="0" w:beforeAutospacing="0" w:after="0" w:afterAutospacing="0"/>
        <w:rPr>
          <w:rFonts w:ascii="Arial" w:hAnsi="Arial" w:cs="Arial"/>
          <w:color w:val="273B47"/>
        </w:rPr>
      </w:pPr>
    </w:p>
    <w:p w:rsidR="00DE5286" w:rsidRPr="00DE5286" w:rsidRDefault="00DE5286" w:rsidP="00DE5286">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MX"/>
        </w:rPr>
      </w:pPr>
      <w:r w:rsidRPr="00DE5286">
        <w:rPr>
          <w:rFonts w:ascii="cooper_hewittmedium" w:eastAsia="Times New Roman" w:hAnsi="cooper_hewittmedium" w:cs="Arial"/>
          <w:b/>
          <w:bCs/>
          <w:color w:val="273B47"/>
          <w:kern w:val="36"/>
          <w:sz w:val="54"/>
          <w:szCs w:val="54"/>
          <w:lang w:eastAsia="es-MX"/>
        </w:rPr>
        <w:t>Conversión de tipos de datos</w:t>
      </w:r>
    </w:p>
    <w:p w:rsidR="00DE5286" w:rsidRPr="00DE5286" w:rsidRDefault="00DE5286" w:rsidP="00DE5286">
      <w:pPr>
        <w:shd w:val="clear" w:color="auto" w:fill="F6F6F6"/>
        <w:spacing w:after="0" w:line="240" w:lineRule="auto"/>
        <w:rPr>
          <w:rFonts w:ascii="Arial" w:eastAsia="Times New Roman" w:hAnsi="Arial" w:cs="Arial"/>
          <w:color w:val="273B47"/>
          <w:sz w:val="27"/>
          <w:szCs w:val="27"/>
          <w:lang w:eastAsia="es-MX"/>
        </w:rPr>
      </w:pPr>
      <w:r w:rsidRPr="00DE5286">
        <w:rPr>
          <w:rFonts w:ascii="Arial" w:eastAsia="Times New Roman" w:hAnsi="Arial" w:cs="Arial"/>
          <w:noProof/>
          <w:color w:val="273B47"/>
          <w:sz w:val="27"/>
          <w:szCs w:val="27"/>
          <w:lang w:eastAsia="es-MX"/>
        </w:rPr>
        <w:drawing>
          <wp:inline distT="0" distB="0" distL="0" distR="0">
            <wp:extent cx="381635" cy="381635"/>
            <wp:effectExtent l="0" t="0" r="0" b="0"/>
            <wp:docPr id="7" name="Imagen 7"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2" w:tgtFrame="_blank" w:history="1">
        <w:proofErr w:type="spellStart"/>
        <w:proofErr w:type="gramStart"/>
        <w:r w:rsidRPr="00DE5286">
          <w:rPr>
            <w:rFonts w:ascii="Arial" w:eastAsia="Times New Roman" w:hAnsi="Arial" w:cs="Arial"/>
            <w:b/>
            <w:bCs/>
            <w:color w:val="0791E6"/>
            <w:sz w:val="27"/>
            <w:szCs w:val="27"/>
            <w:lang w:eastAsia="es-MX"/>
          </w:rPr>
          <w:t>anncode</w:t>
        </w:r>
        <w:proofErr w:type="spellEnd"/>
        <w:proofErr w:type="gramEnd"/>
      </w:hyperlink>
    </w:p>
    <w:p w:rsidR="00DE5286" w:rsidRPr="00DE5286" w:rsidRDefault="00DE5286" w:rsidP="00DE5286">
      <w:pPr>
        <w:shd w:val="clear" w:color="auto" w:fill="F6F6F6"/>
        <w:spacing w:beforeAutospacing="1" w:after="0" w:afterAutospacing="1" w:line="240" w:lineRule="auto"/>
        <w:rPr>
          <w:rFonts w:ascii="Arial" w:eastAsia="Times New Roman" w:hAnsi="Arial" w:cs="Arial"/>
          <w:color w:val="273B47"/>
          <w:sz w:val="21"/>
          <w:szCs w:val="21"/>
          <w:lang w:eastAsia="es-MX"/>
        </w:rPr>
      </w:pPr>
      <w:r w:rsidRPr="00DE5286">
        <w:rPr>
          <w:rFonts w:ascii="Arial" w:eastAsia="Times New Roman" w:hAnsi="Arial" w:cs="Arial"/>
          <w:color w:val="273B47"/>
          <w:sz w:val="21"/>
          <w:szCs w:val="21"/>
          <w:lang w:eastAsia="es-MX"/>
        </w:rPr>
        <w:t>8 de Abril de 2019</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En algunos lenguajes de programación cuando hablamos de tipos de datos y su uso, podría ser correcto asignar un tipo de dato que en memoria tiene menor tamaño a uno que tiene mayor. Por ejemplo un tipo de dato entero a uno de tipo </w:t>
      </w:r>
      <w:proofErr w:type="spellStart"/>
      <w:r w:rsidRPr="00DE5286">
        <w:rPr>
          <w:rFonts w:ascii="Arial" w:eastAsia="Times New Roman" w:hAnsi="Arial" w:cs="Arial"/>
          <w:color w:val="273B47"/>
          <w:sz w:val="24"/>
          <w:szCs w:val="24"/>
          <w:lang w:eastAsia="es-MX"/>
        </w:rPr>
        <w:t>long</w:t>
      </w:r>
      <w:proofErr w:type="spellEnd"/>
      <w:r w:rsidRPr="00DE5286">
        <w:rPr>
          <w:rFonts w:ascii="Arial" w:eastAsia="Times New Roman" w:hAnsi="Arial" w:cs="Arial"/>
          <w:color w:val="273B47"/>
          <w:sz w:val="24"/>
          <w:szCs w:val="24"/>
          <w:lang w:eastAsia="es-MX"/>
        </w:rPr>
        <w:t xml:space="preserv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esto produciría un error.</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 xml:space="preserve">Es por eso que en </w:t>
      </w:r>
      <w:proofErr w:type="spellStart"/>
      <w:r w:rsidRPr="00DE5286">
        <w:rPr>
          <w:rFonts w:ascii="Arial" w:eastAsia="Times New Roman" w:hAnsi="Arial" w:cs="Arial"/>
          <w:color w:val="273B47"/>
          <w:sz w:val="24"/>
          <w:szCs w:val="24"/>
          <w:lang w:eastAsia="es-MX"/>
        </w:rPr>
        <w:t>Kotlin</w:t>
      </w:r>
      <w:proofErr w:type="spellEnd"/>
      <w:r w:rsidRPr="00DE5286">
        <w:rPr>
          <w:rFonts w:ascii="Arial" w:eastAsia="Times New Roman" w:hAnsi="Arial" w:cs="Arial"/>
          <w:color w:val="273B47"/>
          <w:sz w:val="24"/>
          <w:szCs w:val="24"/>
          <w:lang w:eastAsia="es-MX"/>
        </w:rPr>
        <w:t xml:space="preserve"> tenemos unas funciones dedicadas a la conversión de tipos:</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toByte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toShort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toInt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toLong</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toFloat</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toDouble</w:t>
      </w:r>
      <w:proofErr w:type="spellEnd"/>
      <w:r w:rsidRPr="00DE5286">
        <w:rPr>
          <w:rFonts w:ascii="Arial" w:eastAsia="Times New Roman" w:hAnsi="Arial" w:cs="Arial"/>
          <w:color w:val="273B47"/>
          <w:sz w:val="24"/>
          <w:szCs w:val="24"/>
          <w:lang w:eastAsia="es-MX"/>
        </w:rPr>
        <w:t>()</w:t>
      </w:r>
    </w:p>
    <w:p w:rsidR="00DE5286" w:rsidRPr="00DE5286" w:rsidRDefault="00DE5286" w:rsidP="00DE5286">
      <w:pPr>
        <w:numPr>
          <w:ilvl w:val="0"/>
          <w:numId w:val="5"/>
        </w:numPr>
        <w:spacing w:after="0" w:line="384" w:lineRule="atLeast"/>
        <w:ind w:left="240"/>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toChar</w:t>
      </w:r>
      <w:proofErr w:type="spellEnd"/>
      <w:r w:rsidRPr="00DE5286">
        <w:rPr>
          <w:rFonts w:ascii="Arial" w:eastAsia="Times New Roman" w:hAnsi="Arial" w:cs="Arial"/>
          <w:color w:val="273B47"/>
          <w:sz w:val="24"/>
          <w:szCs w:val="24"/>
          <w:lang w:eastAsia="es-MX"/>
        </w:rPr>
        <w:t>()</w:t>
      </w:r>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Si tuviéramos:</w:t>
      </w:r>
    </w:p>
    <w:p w:rsidR="00DE5286" w:rsidRPr="00DE5286" w:rsidRDefault="00DE5286" w:rsidP="00DE5286">
      <w:pPr>
        <w:spacing w:after="0" w:line="384" w:lineRule="atLeast"/>
        <w:rPr>
          <w:rFonts w:ascii="Arial" w:eastAsia="Times New Roman" w:hAnsi="Arial" w:cs="Arial"/>
          <w:color w:val="273B47"/>
          <w:sz w:val="24"/>
          <w:szCs w:val="24"/>
          <w:lang w:eastAsia="es-MX"/>
        </w:rPr>
      </w:pPr>
      <w:proofErr w:type="spellStart"/>
      <w:proofErr w:type="gramStart"/>
      <w:r w:rsidRPr="00DE5286">
        <w:rPr>
          <w:rFonts w:ascii="Consolas" w:eastAsia="Times New Roman" w:hAnsi="Consolas" w:cs="Courier New"/>
          <w:color w:val="273B47"/>
          <w:sz w:val="20"/>
          <w:szCs w:val="20"/>
          <w:lang w:eastAsia="es-MX"/>
        </w:rPr>
        <w:t>var</w:t>
      </w:r>
      <w:proofErr w:type="spellEnd"/>
      <w:proofErr w:type="gramEnd"/>
      <w:r w:rsidRPr="00DE5286">
        <w:rPr>
          <w:rFonts w:ascii="Consolas" w:eastAsia="Times New Roman" w:hAnsi="Consolas" w:cs="Courier New"/>
          <w:color w:val="273B47"/>
          <w:sz w:val="20"/>
          <w:szCs w:val="20"/>
          <w:lang w:eastAsia="es-MX"/>
        </w:rPr>
        <w:t xml:space="preserve"> a: </w:t>
      </w:r>
      <w:proofErr w:type="spellStart"/>
      <w:r w:rsidRPr="00DE5286">
        <w:rPr>
          <w:rFonts w:ascii="Consolas" w:eastAsia="Times New Roman" w:hAnsi="Consolas" w:cs="Courier New"/>
          <w:color w:val="273B47"/>
          <w:sz w:val="20"/>
          <w:szCs w:val="20"/>
          <w:lang w:eastAsia="es-MX"/>
        </w:rPr>
        <w:t>Int</w:t>
      </w:r>
      <w:proofErr w:type="spellEnd"/>
      <w:r w:rsidRPr="00DE5286">
        <w:rPr>
          <w:rFonts w:ascii="Consolas" w:eastAsia="Times New Roman" w:hAnsi="Consolas" w:cs="Courier New"/>
          <w:color w:val="273B47"/>
          <w:sz w:val="20"/>
          <w:szCs w:val="20"/>
          <w:lang w:eastAsia="es-MX"/>
        </w:rPr>
        <w:t xml:space="preserve"> = 5</w:t>
      </w:r>
    </w:p>
    <w:p w:rsidR="00DE5286" w:rsidRPr="00DE5286" w:rsidRDefault="00DE5286" w:rsidP="00DE5286">
      <w:pPr>
        <w:spacing w:after="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lastRenderedPageBreak/>
        <w:t>Lo asignaríamos de esta forma:</w:t>
      </w:r>
      <w:r w:rsidRPr="00DE5286">
        <w:rPr>
          <w:rFonts w:ascii="Arial" w:eastAsia="Times New Roman" w:hAnsi="Arial" w:cs="Arial"/>
          <w:color w:val="273B47"/>
          <w:sz w:val="24"/>
          <w:szCs w:val="24"/>
          <w:lang w:eastAsia="es-MX"/>
        </w:rPr>
        <w:br/>
      </w:r>
      <w:r w:rsidRPr="00DE5286">
        <w:rPr>
          <w:rFonts w:ascii="Consolas" w:eastAsia="Times New Roman" w:hAnsi="Consolas" w:cs="Courier New"/>
          <w:color w:val="273B47"/>
          <w:sz w:val="20"/>
          <w:szCs w:val="20"/>
          <w:lang w:eastAsia="es-MX"/>
        </w:rPr>
        <w:t xml:space="preserve">Var b: Long = </w:t>
      </w:r>
      <w:proofErr w:type="spellStart"/>
      <w:proofErr w:type="gramStart"/>
      <w:r w:rsidRPr="00DE5286">
        <w:rPr>
          <w:rFonts w:ascii="Consolas" w:eastAsia="Times New Roman" w:hAnsi="Consolas" w:cs="Courier New"/>
          <w:color w:val="273B47"/>
          <w:sz w:val="20"/>
          <w:szCs w:val="20"/>
          <w:lang w:eastAsia="es-MX"/>
        </w:rPr>
        <w:t>a.toLong</w:t>
      </w:r>
      <w:proofErr w:type="spellEnd"/>
      <w:r w:rsidRPr="00DE5286">
        <w:rPr>
          <w:rFonts w:ascii="Consolas" w:eastAsia="Times New Roman" w:hAnsi="Consolas" w:cs="Courier New"/>
          <w:color w:val="273B47"/>
          <w:sz w:val="20"/>
          <w:szCs w:val="20"/>
          <w:lang w:eastAsia="es-MX"/>
        </w:rPr>
        <w:t>()</w:t>
      </w:r>
      <w:proofErr w:type="gramEnd"/>
    </w:p>
    <w:p w:rsidR="00DE5286" w:rsidRPr="00DE5286" w:rsidRDefault="00DE5286" w:rsidP="00DE5286">
      <w:pPr>
        <w:spacing w:before="240" w:after="240" w:line="384" w:lineRule="atLeast"/>
        <w:rPr>
          <w:rFonts w:ascii="Arial" w:eastAsia="Times New Roman" w:hAnsi="Arial" w:cs="Arial"/>
          <w:color w:val="273B47"/>
          <w:sz w:val="24"/>
          <w:szCs w:val="24"/>
          <w:lang w:eastAsia="es-MX"/>
        </w:rPr>
      </w:pPr>
      <w:r w:rsidRPr="00DE5286">
        <w:rPr>
          <w:rFonts w:ascii="Arial" w:eastAsia="Times New Roman" w:hAnsi="Arial" w:cs="Arial"/>
          <w:color w:val="273B47"/>
          <w:sz w:val="24"/>
          <w:szCs w:val="24"/>
          <w:lang w:eastAsia="es-MX"/>
        </w:rPr>
        <w:t>A continuación te muestro una lista de las posibles conversiones que podemos hacer:</w:t>
      </w:r>
    </w:p>
    <w:p w:rsidR="00DE5286" w:rsidRPr="00DE5286" w:rsidRDefault="00DE5286" w:rsidP="00DE5286">
      <w:pPr>
        <w:spacing w:line="384" w:lineRule="atLeast"/>
        <w:rPr>
          <w:rFonts w:ascii="Arial" w:eastAsia="Times New Roman" w:hAnsi="Arial" w:cs="Arial"/>
          <w:color w:val="273B47"/>
          <w:sz w:val="24"/>
          <w:szCs w:val="24"/>
          <w:lang w:eastAsia="es-MX"/>
        </w:rPr>
      </w:pP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and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to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w:t>
      </w:r>
      <w:proofErr w:type="spellStart"/>
      <w:r w:rsidRPr="00DE5286">
        <w:rPr>
          <w:rFonts w:ascii="Arial" w:eastAsia="Times New Roman" w:hAnsi="Arial" w:cs="Arial"/>
          <w:color w:val="273B47"/>
          <w:sz w:val="24"/>
          <w:szCs w:val="24"/>
          <w:lang w:eastAsia="es-MX"/>
        </w:rPr>
        <w:t>Conversion</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br/>
        <w:t xml:space="preserve">Long a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Double</w:t>
      </w:r>
      <w:proofErr w:type="spellEnd"/>
      <w:r w:rsidRPr="00DE5286">
        <w:rPr>
          <w:rFonts w:ascii="Arial" w:eastAsia="Times New Roman" w:hAnsi="Arial" w:cs="Arial"/>
          <w:color w:val="273B47"/>
          <w:sz w:val="24"/>
          <w:szCs w:val="24"/>
          <w:lang w:eastAsia="es-MX"/>
        </w:rPr>
        <w:t xml:space="preserve"> a Long</w:t>
      </w:r>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e </w:t>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Char</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Long y Long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Array</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y </w:t>
      </w:r>
      <w:proofErr w:type="spellStart"/>
      <w:r w:rsidRPr="00DE5286">
        <w:rPr>
          <w:rFonts w:ascii="Arial" w:eastAsia="Times New Roman" w:hAnsi="Arial" w:cs="Arial"/>
          <w:color w:val="273B47"/>
          <w:sz w:val="24"/>
          <w:szCs w:val="24"/>
          <w:lang w:eastAsia="es-MX"/>
        </w:rPr>
        <w:t>Boolean</w:t>
      </w:r>
      <w:proofErr w:type="spellEnd"/>
      <w:r w:rsidRPr="00DE5286">
        <w:rPr>
          <w:rFonts w:ascii="Arial" w:eastAsia="Times New Roman" w:hAnsi="Arial" w:cs="Arial"/>
          <w:color w:val="273B47"/>
          <w:sz w:val="24"/>
          <w:szCs w:val="24"/>
          <w:lang w:eastAsia="es-MX"/>
        </w:rPr>
        <w:t xml:space="preserv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String</w:t>
      </w:r>
      <w:proofErr w:type="spellEnd"/>
      <w:r w:rsidRPr="00DE5286">
        <w:rPr>
          <w:rFonts w:ascii="Arial" w:eastAsia="Times New Roman" w:hAnsi="Arial" w:cs="Arial"/>
          <w:color w:val="273B47"/>
          <w:sz w:val="24"/>
          <w:szCs w:val="24"/>
          <w:lang w:eastAsia="es-MX"/>
        </w:rPr>
        <w:br/>
      </w:r>
      <w:proofErr w:type="spellStart"/>
      <w:r w:rsidRPr="00DE5286">
        <w:rPr>
          <w:rFonts w:ascii="Arial" w:eastAsia="Times New Roman" w:hAnsi="Arial" w:cs="Arial"/>
          <w:color w:val="273B47"/>
          <w:sz w:val="24"/>
          <w:szCs w:val="24"/>
          <w:lang w:eastAsia="es-MX"/>
        </w:rPr>
        <w:t>Int</w:t>
      </w:r>
      <w:proofErr w:type="spellEnd"/>
      <w:r w:rsidRPr="00DE5286">
        <w:rPr>
          <w:rFonts w:ascii="Arial" w:eastAsia="Times New Roman" w:hAnsi="Arial" w:cs="Arial"/>
          <w:color w:val="273B47"/>
          <w:sz w:val="24"/>
          <w:szCs w:val="24"/>
          <w:lang w:eastAsia="es-MX"/>
        </w:rPr>
        <w:t xml:space="preserve"> a Byte y Byte a </w:t>
      </w:r>
      <w:proofErr w:type="spellStart"/>
      <w:r w:rsidRPr="00DE5286">
        <w:rPr>
          <w:rFonts w:ascii="Arial" w:eastAsia="Times New Roman" w:hAnsi="Arial" w:cs="Arial"/>
          <w:color w:val="273B47"/>
          <w:sz w:val="24"/>
          <w:szCs w:val="24"/>
          <w:lang w:eastAsia="es-MX"/>
        </w:rPr>
        <w:t>Int</w:t>
      </w:r>
      <w:proofErr w:type="spellEnd"/>
    </w:p>
    <w:p w:rsidR="00DE5286" w:rsidRDefault="00DE5286" w:rsidP="00406E85">
      <w:pPr>
        <w:pStyle w:val="NormalWeb"/>
        <w:spacing w:before="0" w:beforeAutospacing="0" w:after="0" w:afterAutospacing="0"/>
        <w:rPr>
          <w:rFonts w:ascii="Arial" w:hAnsi="Arial" w:cs="Arial"/>
          <w:color w:val="273B47"/>
        </w:rPr>
      </w:pPr>
    </w:p>
    <w:p w:rsidR="00C163DD" w:rsidRDefault="00C163DD" w:rsidP="00406E85">
      <w:pPr>
        <w:pStyle w:val="NormalWeb"/>
        <w:spacing w:before="0" w:beforeAutospacing="0" w:after="0" w:afterAutospacing="0"/>
        <w:rPr>
          <w:rFonts w:ascii="Arial" w:hAnsi="Arial" w:cs="Arial"/>
          <w:color w:val="273B47"/>
        </w:rPr>
      </w:pPr>
    </w:p>
    <w:p w:rsidR="00C163DD" w:rsidRDefault="00C163DD" w:rsidP="00C163D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Rangos</w:t>
      </w:r>
    </w:p>
    <w:p w:rsidR="00C163DD" w:rsidRDefault="00C163DD" w:rsidP="00C163DD">
      <w:pPr>
        <w:pStyle w:val="NormalWeb"/>
        <w:spacing w:before="0" w:beforeAutospacing="0" w:after="0" w:afterAutospacing="0"/>
        <w:rPr>
          <w:rFonts w:ascii="Arial" w:hAnsi="Arial" w:cs="Arial"/>
          <w:color w:val="273B47"/>
        </w:rPr>
      </w:pPr>
      <w:r>
        <w:rPr>
          <w:rStyle w:val="Textoennegrita"/>
          <w:rFonts w:ascii="Arial" w:hAnsi="Arial" w:cs="Arial"/>
          <w:color w:val="273B47"/>
        </w:rPr>
        <w:t>Rango</w:t>
      </w:r>
      <w:r>
        <w:rPr>
          <w:rFonts w:ascii="Arial" w:hAnsi="Arial" w:cs="Arial"/>
          <w:color w:val="273B47"/>
        </w:rPr>
        <w:t>: nos permite imprimir una secuencia de caracteres.</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OnToHundred</w:t>
      </w:r>
      <w:proofErr w:type="spellEnd"/>
      <w:r>
        <w:rPr>
          <w:rStyle w:val="CdigoHTML"/>
          <w:color w:val="DDDDDD"/>
          <w:shd w:val="clear" w:color="auto" w:fill="272822"/>
        </w:rPr>
        <w:t xml:space="preserve"> = </w:t>
      </w:r>
      <w:r>
        <w:rPr>
          <w:rStyle w:val="hljs-number"/>
          <w:color w:val="DDDDDD"/>
          <w:shd w:val="clear" w:color="auto" w:fill="272822"/>
        </w:rPr>
        <w:t>1..100</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(i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OnToHundred</w:t>
      </w:r>
      <w:proofErr w:type="spellEnd"/>
      <w:r>
        <w:rPr>
          <w:rStyle w:val="CdigoHTML"/>
          <w:color w:val="DDDDDD"/>
          <w:shd w:val="clear" w:color="auto" w:fill="272822"/>
        </w:rPr>
        <w:t>){</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gramEnd"/>
      <w:r>
        <w:rPr>
          <w:rStyle w:val="CdigoHTML"/>
          <w:color w:val="DDDDDD"/>
          <w:shd w:val="clear" w:color="auto" w:fill="272822"/>
        </w:rPr>
        <w:t>i)</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w:t>
      </w:r>
    </w:p>
    <w:p w:rsidR="00C163DD" w:rsidRDefault="00C163DD" w:rsidP="00C163DD">
      <w:pPr>
        <w:pStyle w:val="NormalWeb"/>
        <w:spacing w:before="113" w:beforeAutospacing="0" w:after="113" w:afterAutospacing="0"/>
        <w:rPr>
          <w:rFonts w:ascii="Arial" w:hAnsi="Arial" w:cs="Arial"/>
          <w:color w:val="273B47"/>
        </w:rPr>
      </w:pPr>
      <w:r>
        <w:rPr>
          <w:rFonts w:ascii="Arial" w:hAnsi="Arial" w:cs="Arial"/>
          <w:color w:val="273B47"/>
        </w:rPr>
        <w:t>Como podemos observar el número se va a imprimir en la consola en un rango de 1 a 100. Podemos hacerlo también con caracteres, como en este ejemplo:</w:t>
      </w:r>
    </w:p>
    <w:p w:rsidR="00C163DD" w:rsidRDefault="00C163DD" w:rsidP="00C163DD">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AtoC</w:t>
      </w:r>
      <w:proofErr w:type="spellEnd"/>
      <w:r>
        <w:rPr>
          <w:rStyle w:val="CdigoHTML"/>
          <w:color w:val="DDDDDD"/>
          <w:shd w:val="clear" w:color="auto" w:fill="272822"/>
        </w:rPr>
        <w:t xml:space="preserve"> = 'A'..'C'</w:t>
      </w:r>
    </w:p>
    <w:p w:rsidR="00C163DD" w:rsidRDefault="00C163DD" w:rsidP="00C163DD">
      <w:pPr>
        <w:pStyle w:val="HTMLconformatoprevio"/>
        <w:shd w:val="clear" w:color="auto" w:fill="333333"/>
        <w:rPr>
          <w:rStyle w:val="CdigoHTML"/>
          <w:color w:val="DDDDDD"/>
          <w:shd w:val="clear" w:color="auto" w:fill="272822"/>
        </w:rPr>
      </w:pPr>
    </w:p>
    <w:p w:rsidR="00C163DD" w:rsidRDefault="00C163DD" w:rsidP="00C163DD">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letter</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AtoC</w:t>
      </w:r>
      <w:proofErr w:type="spellEnd"/>
      <w:r>
        <w:rPr>
          <w:rStyle w:val="CdigoHTML"/>
          <w:color w:val="DDDDDD"/>
          <w:shd w:val="clear" w:color="auto" w:fill="272822"/>
        </w:rPr>
        <w:t>) {</w:t>
      </w:r>
    </w:p>
    <w:p w:rsidR="00C163DD" w:rsidRDefault="00C163DD" w:rsidP="00C163DD">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letter</w:t>
      </w:r>
      <w:proofErr w:type="spellEnd"/>
      <w:r>
        <w:rPr>
          <w:rStyle w:val="CdigoHTML"/>
          <w:color w:val="DDDDDD"/>
          <w:shd w:val="clear" w:color="auto" w:fill="272822"/>
        </w:rPr>
        <w:t>)</w:t>
      </w:r>
    </w:p>
    <w:p w:rsidR="00C163DD" w:rsidRDefault="00C163DD" w:rsidP="00C163DD">
      <w:pPr>
        <w:pStyle w:val="HTMLconformatoprevio"/>
        <w:shd w:val="clear" w:color="auto" w:fill="333333"/>
        <w:rPr>
          <w:color w:val="FFFFFF"/>
          <w:sz w:val="21"/>
          <w:szCs w:val="21"/>
        </w:rPr>
      </w:pPr>
      <w:r>
        <w:rPr>
          <w:rStyle w:val="CdigoHTML"/>
          <w:color w:val="DDDDDD"/>
          <w:shd w:val="clear" w:color="auto" w:fill="272822"/>
        </w:rPr>
        <w:t>}</w:t>
      </w:r>
    </w:p>
    <w:p w:rsidR="00C163DD" w:rsidRDefault="00C163DD" w:rsidP="00406E85">
      <w:pPr>
        <w:pStyle w:val="NormalWeb"/>
        <w:spacing w:before="0" w:beforeAutospacing="0" w:after="0" w:afterAutospacing="0"/>
        <w:rPr>
          <w:rFonts w:ascii="Arial" w:hAnsi="Arial" w:cs="Arial"/>
          <w:color w:val="273B47"/>
        </w:rPr>
      </w:pPr>
    </w:p>
    <w:p w:rsidR="00C163DD" w:rsidRPr="00C163DD" w:rsidRDefault="00C163DD" w:rsidP="00C163DD">
      <w:pPr>
        <w:shd w:val="clear" w:color="auto" w:fill="FFFFFF"/>
        <w:spacing w:after="0" w:line="240" w:lineRule="auto"/>
        <w:rPr>
          <w:rFonts w:ascii="Arial" w:eastAsia="Times New Roman" w:hAnsi="Arial" w:cs="Arial"/>
          <w:color w:val="4A4A4A"/>
          <w:sz w:val="24"/>
          <w:szCs w:val="24"/>
          <w:lang w:eastAsia="es-MX"/>
        </w:rPr>
      </w:pPr>
      <w:r w:rsidRPr="00C163DD">
        <w:rPr>
          <w:rFonts w:ascii="Arial" w:eastAsia="Times New Roman" w:hAnsi="Arial" w:cs="Arial"/>
          <w:color w:val="4A4A4A"/>
          <w:sz w:val="24"/>
          <w:szCs w:val="24"/>
          <w:lang w:eastAsia="es-MX"/>
        </w:rPr>
        <w:t xml:space="preserve">También podemos iterar números de forma inversa con la </w:t>
      </w:r>
      <w:proofErr w:type="spellStart"/>
      <w:r w:rsidRPr="00C163DD">
        <w:rPr>
          <w:rFonts w:ascii="Arial" w:eastAsia="Times New Roman" w:hAnsi="Arial" w:cs="Arial"/>
          <w:color w:val="4A4A4A"/>
          <w:sz w:val="24"/>
          <w:szCs w:val="24"/>
          <w:lang w:eastAsia="es-MX"/>
        </w:rPr>
        <w:t>funcion</w:t>
      </w:r>
      <w:proofErr w:type="spellEnd"/>
      <w:r w:rsidRPr="00C163DD">
        <w:rPr>
          <w:rFonts w:ascii="Arial" w:eastAsia="Times New Roman" w:hAnsi="Arial" w:cs="Arial"/>
          <w:color w:val="4A4A4A"/>
          <w:sz w:val="24"/>
          <w:szCs w:val="24"/>
          <w:lang w:eastAsia="es-MX"/>
        </w:rPr>
        <w:t xml:space="preserve"> </w:t>
      </w:r>
      <w:proofErr w:type="spellStart"/>
      <w:proofErr w:type="gramStart"/>
      <w:r w:rsidRPr="00C163DD">
        <w:rPr>
          <w:rFonts w:ascii="Arial" w:eastAsia="Times New Roman" w:hAnsi="Arial" w:cs="Arial"/>
          <w:color w:val="4A4A4A"/>
          <w:sz w:val="24"/>
          <w:szCs w:val="24"/>
          <w:lang w:eastAsia="es-MX"/>
        </w:rPr>
        <w:t>downTo</w:t>
      </w:r>
      <w:proofErr w:type="spellEnd"/>
      <w:r w:rsidRPr="00C163DD">
        <w:rPr>
          <w:rFonts w:ascii="Arial" w:eastAsia="Times New Roman" w:hAnsi="Arial" w:cs="Arial"/>
          <w:color w:val="4A4A4A"/>
          <w:sz w:val="24"/>
          <w:szCs w:val="24"/>
          <w:lang w:eastAsia="es-MX"/>
        </w:rPr>
        <w:t>(</w:t>
      </w:r>
      <w:proofErr w:type="gramEnd"/>
      <w:r w:rsidRPr="00C163DD">
        <w:rPr>
          <w:rFonts w:ascii="Arial" w:eastAsia="Times New Roman" w:hAnsi="Arial" w:cs="Arial"/>
          <w:color w:val="4A4A4A"/>
          <w:sz w:val="24"/>
          <w:szCs w:val="24"/>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C163DD">
        <w:rPr>
          <w:rFonts w:ascii="Courier New" w:eastAsia="Times New Roman" w:hAnsi="Courier New" w:cs="Courier New"/>
          <w:b/>
          <w:bCs/>
          <w:color w:val="F92672"/>
          <w:sz w:val="20"/>
          <w:szCs w:val="20"/>
          <w:lang w:eastAsia="es-MX"/>
        </w:rPr>
        <w:t>for</w:t>
      </w:r>
      <w:proofErr w:type="spellEnd"/>
      <w:proofErr w:type="gramEnd"/>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w:t>
      </w:r>
      <w:r w:rsidRPr="00C163DD">
        <w:rPr>
          <w:rFonts w:ascii="Courier New" w:eastAsia="Times New Roman" w:hAnsi="Courier New" w:cs="Courier New"/>
          <w:color w:val="FFFFFF"/>
          <w:sz w:val="20"/>
          <w:szCs w:val="20"/>
          <w:lang w:eastAsia="es-MX"/>
        </w:rPr>
        <w:t xml:space="preserve"> </w:t>
      </w:r>
      <w:r w:rsidRPr="00C163DD">
        <w:rPr>
          <w:rFonts w:ascii="Courier New" w:eastAsia="Times New Roman" w:hAnsi="Courier New" w:cs="Courier New"/>
          <w:b/>
          <w:bCs/>
          <w:color w:val="F92672"/>
          <w:sz w:val="20"/>
          <w:szCs w:val="20"/>
          <w:lang w:eastAsia="es-MX"/>
        </w:rPr>
        <w:t>in</w:t>
      </w:r>
      <w:r w:rsidRPr="00C163DD">
        <w:rPr>
          <w:rFonts w:ascii="Courier New" w:eastAsia="Times New Roman" w:hAnsi="Courier New" w:cs="Courier New"/>
          <w:color w:val="FFFFFF"/>
          <w:sz w:val="20"/>
          <w:szCs w:val="20"/>
          <w:lang w:eastAsia="es-MX"/>
        </w:rPr>
        <w:t xml:space="preserve"> 5 </w:t>
      </w:r>
      <w:proofErr w:type="spellStart"/>
      <w:r w:rsidRPr="00C163DD">
        <w:rPr>
          <w:rFonts w:ascii="Courier New" w:eastAsia="Times New Roman" w:hAnsi="Courier New" w:cs="Courier New"/>
          <w:color w:val="FFFFFF"/>
          <w:sz w:val="20"/>
          <w:szCs w:val="20"/>
          <w:lang w:eastAsia="es-MX"/>
        </w:rPr>
        <w:t>downTo</w:t>
      </w:r>
      <w:proofErr w:type="spellEnd"/>
      <w:r w:rsidRPr="00C163DD">
        <w:rPr>
          <w:rFonts w:ascii="Courier New" w:eastAsia="Times New Roman" w:hAnsi="Courier New" w:cs="Courier New"/>
          <w:color w:val="FFFFFF"/>
          <w:sz w:val="20"/>
          <w:szCs w:val="20"/>
          <w:lang w:eastAsia="es-MX"/>
        </w:rPr>
        <w:t xml:space="preserve"> 1){</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163DD">
        <w:rPr>
          <w:rFonts w:ascii="Courier New" w:eastAsia="Times New Roman" w:hAnsi="Courier New" w:cs="Courier New"/>
          <w:color w:val="FFFFFF"/>
          <w:sz w:val="20"/>
          <w:szCs w:val="20"/>
          <w:lang w:eastAsia="es-MX"/>
        </w:rPr>
        <w:t xml:space="preserve">        </w:t>
      </w:r>
      <w:proofErr w:type="spellStart"/>
      <w:proofErr w:type="gramStart"/>
      <w:r w:rsidRPr="00C163DD">
        <w:rPr>
          <w:rFonts w:ascii="Courier New" w:eastAsia="Times New Roman" w:hAnsi="Courier New" w:cs="Courier New"/>
          <w:color w:val="FFFFFF"/>
          <w:sz w:val="20"/>
          <w:szCs w:val="20"/>
          <w:lang w:eastAsia="es-MX"/>
        </w:rPr>
        <w:t>println</w:t>
      </w:r>
      <w:proofErr w:type="spellEnd"/>
      <w:r w:rsidRPr="00C163DD">
        <w:rPr>
          <w:rFonts w:ascii="Courier New" w:eastAsia="Times New Roman" w:hAnsi="Courier New" w:cs="Courier New"/>
          <w:color w:val="FFFFFF"/>
          <w:sz w:val="20"/>
          <w:szCs w:val="20"/>
          <w:lang w:eastAsia="es-MX"/>
        </w:rPr>
        <w:t>(</w:t>
      </w:r>
      <w:proofErr w:type="gramEnd"/>
      <w:r w:rsidRPr="00C163DD">
        <w:rPr>
          <w:rFonts w:ascii="Courier New" w:eastAsia="Times New Roman" w:hAnsi="Courier New" w:cs="Courier New"/>
          <w:color w:val="FFFFFF"/>
          <w:sz w:val="20"/>
          <w:szCs w:val="20"/>
          <w:lang w:eastAsia="es-MX"/>
        </w:rPr>
        <w:t>i)</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FFFFFF"/>
          <w:sz w:val="20"/>
          <w:szCs w:val="20"/>
          <w:lang w:eastAsia="es-MX"/>
        </w:rPr>
        <w:t xml:space="preserve">    }</w:t>
      </w:r>
    </w:p>
    <w:p w:rsidR="00C163DD" w:rsidRPr="00C163DD" w:rsidRDefault="00C163DD" w:rsidP="00C163DD">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C163DD">
        <w:rPr>
          <w:rFonts w:ascii="cooper_hewittmedium" w:eastAsia="Times New Roman" w:hAnsi="cooper_hewittmedium" w:cs="Times New Roman"/>
          <w:b/>
          <w:bCs/>
          <w:color w:val="000000"/>
          <w:spacing w:val="-2"/>
          <w:kern w:val="36"/>
          <w:sz w:val="36"/>
          <w:szCs w:val="36"/>
          <w:lang w:eastAsia="es-MX"/>
        </w:rPr>
        <w:lastRenderedPageBreak/>
        <w:t>If</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C163DD">
        <w:rPr>
          <w:rFonts w:ascii="cooper_hewittmedium" w:eastAsia="Times New Roman" w:hAnsi="cooper_hewittmedium" w:cs="Times New Roman"/>
          <w:b/>
          <w:bCs/>
          <w:color w:val="000000"/>
          <w:spacing w:val="-2"/>
          <w:kern w:val="36"/>
          <w:sz w:val="36"/>
          <w:szCs w:val="36"/>
          <w:lang w:eastAsia="es-MX"/>
        </w:rPr>
        <w:t>when</w:t>
      </w:r>
      <w:proofErr w:type="spellEnd"/>
      <w:r w:rsidRPr="00C163DD">
        <w:rPr>
          <w:rFonts w:ascii="cooper_hewittmedium" w:eastAsia="Times New Roman" w:hAnsi="cooper_hewittmedium" w:cs="Times New Roman"/>
          <w:b/>
          <w:bCs/>
          <w:color w:val="000000"/>
          <w:spacing w:val="-2"/>
          <w:kern w:val="36"/>
          <w:sz w:val="36"/>
          <w:szCs w:val="36"/>
          <w:lang w:eastAsia="es-MX"/>
        </w:rPr>
        <w:t xml:space="preserve"> en </w:t>
      </w:r>
      <w:proofErr w:type="spellStart"/>
      <w:r w:rsidRPr="00C163DD">
        <w:rPr>
          <w:rFonts w:ascii="cooper_hewittmedium" w:eastAsia="Times New Roman" w:hAnsi="cooper_hewittmedium" w:cs="Times New Roman"/>
          <w:b/>
          <w:bCs/>
          <w:color w:val="000000"/>
          <w:spacing w:val="-2"/>
          <w:kern w:val="36"/>
          <w:sz w:val="36"/>
          <w:szCs w:val="36"/>
          <w:lang w:eastAsia="es-MX"/>
        </w:rPr>
        <w:t>Kotlin</w:t>
      </w:r>
      <w:proofErr w:type="spellEnd"/>
    </w:p>
    <w:p w:rsidR="00C163DD" w:rsidRPr="00C163DD" w:rsidRDefault="00C163DD" w:rsidP="00C163DD">
      <w:pPr>
        <w:spacing w:before="113" w:after="113" w:line="240" w:lineRule="auto"/>
        <w:rPr>
          <w:rFonts w:ascii="Arial" w:eastAsia="Times New Roman" w:hAnsi="Arial" w:cs="Arial"/>
          <w:color w:val="273B47"/>
          <w:sz w:val="24"/>
          <w:szCs w:val="24"/>
          <w:lang w:eastAsia="es-MX"/>
        </w:rPr>
      </w:pPr>
      <w:r w:rsidRPr="00C163DD">
        <w:rPr>
          <w:rFonts w:ascii="Arial" w:eastAsia="Times New Roman" w:hAnsi="Arial" w:cs="Arial"/>
          <w:color w:val="273B47"/>
          <w:sz w:val="24"/>
          <w:szCs w:val="24"/>
          <w:lang w:eastAsia="es-MX"/>
        </w:rPr>
        <w:t>Hoy aprenderás sobre sentencias de control, permiten modificar el flujo de ejecución de las instrucciones de un programa.</w:t>
      </w:r>
    </w:p>
    <w:p w:rsidR="00C163DD" w:rsidRPr="00C163DD" w:rsidRDefault="00C163DD" w:rsidP="00C163DD">
      <w:pPr>
        <w:numPr>
          <w:ilvl w:val="0"/>
          <w:numId w:val="6"/>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if</w:t>
      </w:r>
      <w:proofErr w:type="spellEnd"/>
      <w:r w:rsidRPr="00C163DD">
        <w:rPr>
          <w:rFonts w:ascii="Arial" w:eastAsia="Times New Roman" w:hAnsi="Arial" w:cs="Arial"/>
          <w:color w:val="273B47"/>
          <w:sz w:val="24"/>
          <w:szCs w:val="24"/>
          <w:lang w:eastAsia="es-MX"/>
        </w:rPr>
        <w:t>: Es uno de nuestros operadores lógicos vistos en clases anteriores, esta sentencia va a funcionar a partir de la comparación de unos datos. El resultado será un valor booleano, true o false.</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gramStart"/>
      <w:r w:rsidRPr="00C163DD">
        <w:rPr>
          <w:rFonts w:ascii="Courier New" w:eastAsia="Times New Roman" w:hAnsi="Courier New" w:cs="Courier New"/>
          <w:b/>
          <w:bCs/>
          <w:color w:val="F92672"/>
          <w:sz w:val="20"/>
          <w:szCs w:val="20"/>
          <w:shd w:val="clear" w:color="auto" w:fill="272822"/>
          <w:lang w:eastAsia="es-MX"/>
        </w:rPr>
        <w:t>val</w:t>
      </w:r>
      <w:proofErr w:type="gramEnd"/>
      <w:r w:rsidRPr="00C163DD">
        <w:rPr>
          <w:rFonts w:ascii="Courier New" w:eastAsia="Times New Roman" w:hAnsi="Courier New" w:cs="Courier New"/>
          <w:color w:val="A6E22E"/>
          <w:sz w:val="20"/>
          <w:szCs w:val="20"/>
          <w:shd w:val="clear" w:color="auto" w:fill="272822"/>
          <w:lang w:eastAsia="es-MX"/>
        </w:rPr>
        <w:t xml:space="preserve"> numero</w:t>
      </w:r>
      <w:r w:rsidRPr="00C163DD">
        <w:rPr>
          <w:rFonts w:ascii="Courier New" w:eastAsia="Times New Roman" w:hAnsi="Courier New" w:cs="Courier New"/>
          <w:color w:val="DDDDDD"/>
          <w:sz w:val="20"/>
          <w:szCs w:val="20"/>
          <w:shd w:val="clear" w:color="auto" w:fill="272822"/>
          <w:lang w:eastAsia="es-MX"/>
        </w:rPr>
        <w:t xml:space="preserve"> = 2</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if</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roofErr w:type="spellStart"/>
      <w:r w:rsidRPr="00C163DD">
        <w:rPr>
          <w:rFonts w:ascii="Courier New" w:eastAsia="Times New Roman" w:hAnsi="Courier New" w:cs="Courier New"/>
          <w:color w:val="DDDDDD"/>
          <w:sz w:val="20"/>
          <w:szCs w:val="20"/>
          <w:shd w:val="clear" w:color="auto" w:fill="272822"/>
          <w:lang w:eastAsia="es-MX"/>
        </w:rPr>
        <w:t>numero.equals</w:t>
      </w:r>
      <w:proofErr w:type="spellEnd"/>
      <w:r w:rsidRPr="00C163DD">
        <w:rPr>
          <w:rFonts w:ascii="Courier New" w:eastAsia="Times New Roman" w:hAnsi="Courier New" w:cs="Courier New"/>
          <w:color w:val="DDDDDD"/>
          <w:sz w:val="20"/>
          <w:szCs w:val="20"/>
          <w:shd w:val="clear" w:color="auto" w:fill="272822"/>
          <w:lang w:eastAsia="es-MX"/>
        </w:rPr>
        <w:t xml:space="preserve">(2)) { </w:t>
      </w:r>
      <w:r w:rsidRPr="00C163DD">
        <w:rPr>
          <w:rFonts w:ascii="Courier New" w:eastAsia="Times New Roman" w:hAnsi="Courier New" w:cs="Courier New"/>
          <w:color w:val="75715E"/>
          <w:sz w:val="20"/>
          <w:szCs w:val="20"/>
          <w:shd w:val="clear" w:color="auto" w:fill="272822"/>
          <w:lang w:eastAsia="es-MX"/>
        </w:rPr>
        <w:t>// Utilizando las variables como objetos</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color w:val="DDDDDD"/>
          <w:sz w:val="20"/>
          <w:szCs w:val="20"/>
          <w:shd w:val="clear" w:color="auto" w:fill="272822"/>
          <w:lang w:eastAsia="es-MX"/>
        </w:rPr>
        <w:t>println</w:t>
      </w:r>
      <w:proofErr w:type="spellEnd"/>
      <w:proofErr w:type="gram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son iguales"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numPr>
          <w:ilvl w:val="0"/>
          <w:numId w:val="7"/>
        </w:numPr>
        <w:spacing w:after="0" w:line="240" w:lineRule="auto"/>
        <w:ind w:left="113" w:right="113"/>
        <w:rPr>
          <w:rFonts w:ascii="Arial" w:eastAsia="Times New Roman" w:hAnsi="Arial" w:cs="Arial"/>
          <w:color w:val="273B47"/>
          <w:sz w:val="24"/>
          <w:szCs w:val="24"/>
          <w:lang w:eastAsia="es-MX"/>
        </w:rPr>
      </w:pPr>
      <w:r w:rsidRPr="00C163DD">
        <w:rPr>
          <w:rFonts w:ascii="Arial" w:eastAsia="Times New Roman" w:hAnsi="Arial" w:cs="Arial"/>
          <w:b/>
          <w:bCs/>
          <w:color w:val="273B47"/>
          <w:sz w:val="24"/>
          <w:szCs w:val="24"/>
          <w:lang w:eastAsia="es-MX"/>
        </w:rPr>
        <w:t>Operador </w:t>
      </w:r>
      <w:proofErr w:type="spellStart"/>
      <w:r w:rsidRPr="00C163DD">
        <w:rPr>
          <w:rFonts w:ascii="Courier New" w:eastAsia="Times New Roman" w:hAnsi="Courier New" w:cs="Courier New"/>
          <w:b/>
          <w:bCs/>
          <w:color w:val="273B47"/>
          <w:sz w:val="20"/>
          <w:szCs w:val="20"/>
          <w:lang w:eastAsia="es-MX"/>
        </w:rPr>
        <w:t>when</w:t>
      </w:r>
      <w:proofErr w:type="spellEnd"/>
      <w:r w:rsidRPr="00C163DD">
        <w:rPr>
          <w:rFonts w:ascii="Arial" w:eastAsia="Times New Roman" w:hAnsi="Arial" w:cs="Arial"/>
          <w:color w:val="273B47"/>
          <w:sz w:val="24"/>
          <w:szCs w:val="24"/>
          <w:lang w:eastAsia="es-MX"/>
        </w:rPr>
        <w:t>: En </w:t>
      </w:r>
      <w:proofErr w:type="spellStart"/>
      <w:r w:rsidRPr="00C163DD">
        <w:rPr>
          <w:rFonts w:ascii="Arial" w:eastAsia="Times New Roman" w:hAnsi="Arial" w:cs="Arial"/>
          <w:b/>
          <w:bCs/>
          <w:color w:val="273B47"/>
          <w:sz w:val="24"/>
          <w:szCs w:val="24"/>
          <w:lang w:eastAsia="es-MX"/>
        </w:rPr>
        <w:t>Kotlin</w:t>
      </w:r>
      <w:proofErr w:type="spellEnd"/>
      <w:r w:rsidRPr="00C163DD">
        <w:rPr>
          <w:rFonts w:ascii="Arial" w:eastAsia="Times New Roman" w:hAnsi="Arial" w:cs="Arial"/>
          <w:color w:val="273B47"/>
          <w:sz w:val="24"/>
          <w:szCs w:val="24"/>
          <w:lang w:eastAsia="es-MX"/>
        </w:rPr>
        <w:t> </w:t>
      </w:r>
      <w:proofErr w:type="spellStart"/>
      <w:r w:rsidRPr="00C163DD">
        <w:rPr>
          <w:rFonts w:ascii="Courier New" w:eastAsia="Times New Roman" w:hAnsi="Courier New" w:cs="Courier New"/>
          <w:color w:val="273B47"/>
          <w:sz w:val="20"/>
          <w:szCs w:val="20"/>
          <w:lang w:eastAsia="es-MX"/>
        </w:rPr>
        <w:t>when</w:t>
      </w:r>
      <w:proofErr w:type="spellEnd"/>
      <w:r w:rsidRPr="00C163DD">
        <w:rPr>
          <w:rFonts w:ascii="Arial" w:eastAsia="Times New Roman" w:hAnsi="Arial" w:cs="Arial"/>
          <w:color w:val="273B47"/>
          <w:sz w:val="24"/>
          <w:szCs w:val="24"/>
          <w:lang w:eastAsia="es-MX"/>
        </w:rPr>
        <w:t> es parecido al </w:t>
      </w:r>
      <w:proofErr w:type="spellStart"/>
      <w:r w:rsidRPr="00C163DD">
        <w:rPr>
          <w:rFonts w:ascii="Courier New" w:eastAsia="Times New Roman" w:hAnsi="Courier New" w:cs="Courier New"/>
          <w:color w:val="273B47"/>
          <w:sz w:val="20"/>
          <w:szCs w:val="20"/>
          <w:lang w:eastAsia="es-MX"/>
        </w:rPr>
        <w:t>switch</w:t>
      </w:r>
      <w:proofErr w:type="spellEnd"/>
      <w:r w:rsidRPr="00C163DD">
        <w:rPr>
          <w:rFonts w:ascii="Arial" w:eastAsia="Times New Roman" w:hAnsi="Arial" w:cs="Arial"/>
          <w:color w:val="273B47"/>
          <w:sz w:val="24"/>
          <w:szCs w:val="24"/>
          <w:lang w:eastAsia="es-MX"/>
        </w:rPr>
        <w:t> de otros lenguajes, usualmente lo veremos acompañado con un rango: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proofErr w:type="spellStart"/>
      <w:proofErr w:type="gramStart"/>
      <w:r w:rsidRPr="00C163DD">
        <w:rPr>
          <w:rFonts w:ascii="Courier New" w:eastAsia="Times New Roman" w:hAnsi="Courier New" w:cs="Courier New"/>
          <w:b/>
          <w:bCs/>
          <w:color w:val="F92672"/>
          <w:sz w:val="20"/>
          <w:szCs w:val="20"/>
          <w:shd w:val="clear" w:color="auto" w:fill="272822"/>
          <w:lang w:eastAsia="es-MX"/>
        </w:rPr>
        <w:t>when</w:t>
      </w:r>
      <w:proofErr w:type="spellEnd"/>
      <w:r w:rsidRPr="00C163DD">
        <w:rPr>
          <w:rFonts w:ascii="Courier New" w:eastAsia="Times New Roman" w:hAnsi="Courier New" w:cs="Courier New"/>
          <w:color w:val="DDDDDD"/>
          <w:sz w:val="20"/>
          <w:szCs w:val="20"/>
          <w:shd w:val="clear" w:color="auto" w:fill="272822"/>
          <w:lang w:eastAsia="es-MX"/>
        </w:rPr>
        <w:t>(</w:t>
      </w:r>
      <w:proofErr w:type="gramEnd"/>
      <w:r w:rsidRPr="00C163DD">
        <w:rPr>
          <w:rFonts w:ascii="Courier New" w:eastAsia="Times New Roman" w:hAnsi="Courier New" w:cs="Courier New"/>
          <w:color w:val="DDDDDD"/>
          <w:sz w:val="20"/>
          <w:szCs w:val="20"/>
          <w:shd w:val="clear" w:color="auto" w:fill="272822"/>
          <w:lang w:eastAsia="es-MX"/>
        </w:rPr>
        <w:t>numero){</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1..5 -&gt;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5"</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1..3 -&gt;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"Si, está entre 1 y 3"</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gramStart"/>
      <w:r w:rsidRPr="00C163DD">
        <w:rPr>
          <w:rFonts w:ascii="Courier New" w:eastAsia="Times New Roman" w:hAnsi="Courier New" w:cs="Courier New"/>
          <w:b/>
          <w:bCs/>
          <w:color w:val="F92672"/>
          <w:sz w:val="20"/>
          <w:szCs w:val="20"/>
          <w:shd w:val="clear" w:color="auto" w:fill="272822"/>
          <w:lang w:eastAsia="es-MX"/>
        </w:rPr>
        <w:t>in</w:t>
      </w:r>
      <w:proofErr w:type="gramEnd"/>
      <w:r w:rsidRPr="00C163DD">
        <w:rPr>
          <w:rFonts w:ascii="Courier New" w:eastAsia="Times New Roman" w:hAnsi="Courier New" w:cs="Courier New"/>
          <w:color w:val="DDDDDD"/>
          <w:sz w:val="20"/>
          <w:szCs w:val="20"/>
          <w:shd w:val="clear" w:color="auto" w:fill="272822"/>
          <w:lang w:eastAsia="es-MX"/>
        </w:rPr>
        <w:t xml:space="preserve"> 5..10 -&gt;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no está entre 5 y 10"</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C163DD">
        <w:rPr>
          <w:rFonts w:ascii="Courier New" w:eastAsia="Times New Roman" w:hAnsi="Courier New" w:cs="Courier New"/>
          <w:color w:val="DDDDDD"/>
          <w:sz w:val="20"/>
          <w:szCs w:val="20"/>
          <w:shd w:val="clear" w:color="auto" w:fill="272822"/>
          <w:lang w:eastAsia="es-MX"/>
        </w:rPr>
        <w:t xml:space="preserve">    </w:t>
      </w:r>
      <w:proofErr w:type="spellStart"/>
      <w:proofErr w:type="gramStart"/>
      <w:r w:rsidRPr="00C163DD">
        <w:rPr>
          <w:rFonts w:ascii="Courier New" w:eastAsia="Times New Roman" w:hAnsi="Courier New" w:cs="Courier New"/>
          <w:b/>
          <w:bCs/>
          <w:color w:val="F92672"/>
          <w:sz w:val="20"/>
          <w:szCs w:val="20"/>
          <w:shd w:val="clear" w:color="auto" w:fill="272822"/>
          <w:lang w:eastAsia="es-MX"/>
        </w:rPr>
        <w:t>else</w:t>
      </w:r>
      <w:proofErr w:type="spellEnd"/>
      <w:proofErr w:type="gramEnd"/>
      <w:r w:rsidRPr="00C163DD">
        <w:rPr>
          <w:rFonts w:ascii="Courier New" w:eastAsia="Times New Roman" w:hAnsi="Courier New" w:cs="Courier New"/>
          <w:color w:val="DDDDDD"/>
          <w:sz w:val="20"/>
          <w:szCs w:val="20"/>
          <w:shd w:val="clear" w:color="auto" w:fill="272822"/>
          <w:lang w:eastAsia="es-MX"/>
        </w:rPr>
        <w:t xml:space="preserve"> -&gt; </w:t>
      </w:r>
      <w:proofErr w:type="spellStart"/>
      <w:r w:rsidRPr="00C163DD">
        <w:rPr>
          <w:rFonts w:ascii="Courier New" w:eastAsia="Times New Roman" w:hAnsi="Courier New" w:cs="Courier New"/>
          <w:color w:val="DDDDDD"/>
          <w:sz w:val="20"/>
          <w:szCs w:val="20"/>
          <w:shd w:val="clear" w:color="auto" w:fill="272822"/>
          <w:lang w:eastAsia="es-MX"/>
        </w:rPr>
        <w:t>println</w:t>
      </w:r>
      <w:proofErr w:type="spellEnd"/>
      <w:r w:rsidRPr="00C163DD">
        <w:rPr>
          <w:rFonts w:ascii="Courier New" w:eastAsia="Times New Roman" w:hAnsi="Courier New" w:cs="Courier New"/>
          <w:color w:val="DDDDDD"/>
          <w:sz w:val="20"/>
          <w:szCs w:val="20"/>
          <w:shd w:val="clear" w:color="auto" w:fill="272822"/>
          <w:lang w:eastAsia="es-MX"/>
        </w:rPr>
        <w:t>(</w:t>
      </w:r>
      <w:r w:rsidRPr="00C163DD">
        <w:rPr>
          <w:rFonts w:ascii="Courier New" w:eastAsia="Times New Roman" w:hAnsi="Courier New" w:cs="Courier New"/>
          <w:color w:val="A6E22E"/>
          <w:sz w:val="20"/>
          <w:szCs w:val="20"/>
          <w:shd w:val="clear" w:color="auto" w:fill="272822"/>
          <w:lang w:eastAsia="es-MX"/>
        </w:rPr>
        <w:t>"No está en alguno de los anteriores"</w:t>
      </w:r>
      <w:r w:rsidRPr="00C163DD">
        <w:rPr>
          <w:rFonts w:ascii="Courier New" w:eastAsia="Times New Roman" w:hAnsi="Courier New" w:cs="Courier New"/>
          <w:color w:val="DDDDDD"/>
          <w:sz w:val="20"/>
          <w:szCs w:val="20"/>
          <w:shd w:val="clear" w:color="auto" w:fill="272822"/>
          <w:lang w:eastAsia="es-MX"/>
        </w:rPr>
        <w:t>)</w:t>
      </w:r>
    </w:p>
    <w:p w:rsidR="00C163DD" w:rsidRPr="00C163DD" w:rsidRDefault="00C163DD" w:rsidP="00C163D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C163DD">
        <w:rPr>
          <w:rFonts w:ascii="Courier New" w:eastAsia="Times New Roman" w:hAnsi="Courier New" w:cs="Courier New"/>
          <w:color w:val="DDDDDD"/>
          <w:sz w:val="20"/>
          <w:szCs w:val="20"/>
          <w:shd w:val="clear" w:color="auto" w:fill="272822"/>
          <w:lang w:eastAsia="es-MX"/>
        </w:rPr>
        <w:t>}</w:t>
      </w:r>
    </w:p>
    <w:p w:rsidR="00C163DD" w:rsidRDefault="00C163DD"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Bucles </w:t>
      </w:r>
      <w:proofErr w:type="spellStart"/>
      <w:r>
        <w:rPr>
          <w:rFonts w:ascii="cooper_hewittmedium" w:hAnsi="cooper_hewittmedium"/>
          <w:color w:val="000000"/>
          <w:spacing w:val="-2"/>
          <w:sz w:val="36"/>
          <w:szCs w:val="36"/>
        </w:rPr>
        <w:t>while</w:t>
      </w:r>
      <w:proofErr w:type="spellEnd"/>
      <w:r>
        <w:rPr>
          <w:rFonts w:ascii="cooper_hewittmedium" w:hAnsi="cooper_hewittmedium"/>
          <w:color w:val="000000"/>
          <w:spacing w:val="-2"/>
          <w:sz w:val="36"/>
          <w:szCs w:val="36"/>
        </w:rPr>
        <w:t xml:space="preserve"> y do </w:t>
      </w:r>
      <w:proofErr w:type="spellStart"/>
      <w:r>
        <w:rPr>
          <w:rFonts w:ascii="cooper_hewittmedium" w:hAnsi="cooper_hewittmedium"/>
          <w:color w:val="000000"/>
          <w:spacing w:val="-2"/>
          <w:sz w:val="36"/>
          <w:szCs w:val="36"/>
        </w:rPr>
        <w:t>while</w:t>
      </w:r>
      <w:proofErr w:type="spellEnd"/>
    </w:p>
    <w:p w:rsidR="00D014D0" w:rsidRDefault="00D014D0" w:rsidP="00D014D0">
      <w:pPr>
        <w:pStyle w:val="NormalWeb"/>
        <w:spacing w:before="0" w:beforeAutospacing="0" w:after="0" w:afterAutospacing="0"/>
        <w:rPr>
          <w:rFonts w:ascii="Arial" w:hAnsi="Arial" w:cs="Arial"/>
          <w:color w:val="273B47"/>
        </w:rPr>
      </w:pPr>
      <w:r>
        <w:rPr>
          <w:rFonts w:ascii="Arial" w:hAnsi="Arial" w:cs="Arial"/>
          <w:color w:val="273B47"/>
        </w:rPr>
        <w:t>Las diferencias entre usar </w:t>
      </w:r>
      <w:proofErr w:type="spellStart"/>
      <w:r>
        <w:rPr>
          <w:rStyle w:val="Textoennegrita"/>
          <w:rFonts w:ascii="Arial" w:hAnsi="Arial" w:cs="Arial"/>
          <w:color w:val="273B47"/>
        </w:rPr>
        <w:t>while</w:t>
      </w:r>
      <w:proofErr w:type="spellEnd"/>
      <w:r>
        <w:rPr>
          <w:rFonts w:ascii="Arial" w:hAnsi="Arial" w:cs="Arial"/>
          <w:color w:val="273B47"/>
        </w:rPr>
        <w:t> o </w:t>
      </w:r>
      <w:r>
        <w:rPr>
          <w:rStyle w:val="Textoennegrita"/>
          <w:rFonts w:ascii="Arial" w:hAnsi="Arial" w:cs="Arial"/>
          <w:color w:val="273B47"/>
        </w:rPr>
        <w:t xml:space="preserve">do </w:t>
      </w:r>
      <w:proofErr w:type="spellStart"/>
      <w:r>
        <w:rPr>
          <w:rStyle w:val="Textoennegrita"/>
          <w:rFonts w:ascii="Arial" w:hAnsi="Arial" w:cs="Arial"/>
          <w:color w:val="273B47"/>
        </w:rPr>
        <w:t>while</w:t>
      </w:r>
      <w:proofErr w:type="spellEnd"/>
      <w:r>
        <w:rPr>
          <w:rFonts w:ascii="Arial" w:hAnsi="Arial" w:cs="Arial"/>
          <w:color w:val="273B47"/>
        </w:rPr>
        <w:t> son:</w:t>
      </w:r>
    </w:p>
    <w:p w:rsidR="00D014D0" w:rsidRDefault="00D014D0" w:rsidP="00D014D0">
      <w:pPr>
        <w:pStyle w:val="NormalWeb"/>
        <w:spacing w:before="0" w:beforeAutospacing="0" w:after="0" w:afterAutospacing="0"/>
        <w:rPr>
          <w:rFonts w:ascii="Arial" w:hAnsi="Arial" w:cs="Arial"/>
          <w:color w:val="273B47"/>
        </w:rPr>
      </w:pPr>
      <w:proofErr w:type="spellStart"/>
      <w:r>
        <w:rPr>
          <w:rStyle w:val="CdigoHTML"/>
          <w:color w:val="273B47"/>
        </w:rPr>
        <w:t>While</w:t>
      </w:r>
      <w:proofErr w:type="spellEnd"/>
      <w:r>
        <w:rPr>
          <w:rFonts w:ascii="Arial" w:hAnsi="Arial" w:cs="Arial"/>
          <w:color w:val="273B47"/>
        </w:rPr>
        <w:t> se utiliza en contadores, es una combinación entre </w:t>
      </w:r>
      <w:proofErr w:type="spellStart"/>
      <w:r>
        <w:rPr>
          <w:rStyle w:val="CdigoHTML"/>
          <w:color w:val="273B47"/>
        </w:rPr>
        <w:t>if</w:t>
      </w:r>
      <w:proofErr w:type="spellEnd"/>
      <w:r>
        <w:rPr>
          <w:rFonts w:ascii="Arial" w:hAnsi="Arial" w:cs="Arial"/>
          <w:color w:val="273B47"/>
        </w:rPr>
        <w:t> y </w:t>
      </w:r>
      <w:proofErr w:type="spellStart"/>
      <w:r>
        <w:rPr>
          <w:rStyle w:val="CdigoHTML"/>
          <w:color w:val="273B47"/>
        </w:rPr>
        <w:t>for</w:t>
      </w:r>
      <w:proofErr w:type="spellEnd"/>
      <w:r>
        <w:rPr>
          <w:rFonts w:ascii="Arial" w:hAnsi="Arial" w:cs="Arial"/>
          <w:color w:val="273B47"/>
        </w:rPr>
        <w:t>, evalúa una sentencia:</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r>
        <w:rPr>
          <w:rStyle w:val="CdigoHTML"/>
          <w:color w:val="DDDDDD"/>
          <w:shd w:val="clear" w:color="auto" w:fill="272822"/>
        </w:rPr>
        <w:t xml:space="preserve"> </w:t>
      </w:r>
      <w:r>
        <w:rPr>
          <w:rStyle w:val="hljs-comment"/>
          <w:color w:val="75715E"/>
          <w:shd w:val="clear" w:color="auto" w:fill="272822"/>
        </w:rPr>
        <w:t xml:space="preserve">// Recuerda que usar </w:t>
      </w:r>
      <w:proofErr w:type="spellStart"/>
      <w:r>
        <w:rPr>
          <w:rStyle w:val="hljs-comment"/>
          <w:color w:val="75715E"/>
          <w:shd w:val="clear" w:color="auto" w:fill="272822"/>
        </w:rPr>
        <w:t>var</w:t>
      </w:r>
      <w:proofErr w:type="spellEnd"/>
      <w:r>
        <w:rPr>
          <w:rStyle w:val="hljs-comment"/>
          <w:color w:val="75715E"/>
          <w:shd w:val="clear" w:color="auto" w:fill="272822"/>
        </w:rPr>
        <w:t xml:space="preserve"> es para variables globales</w:t>
      </w:r>
    </w:p>
    <w:p w:rsidR="00D014D0" w:rsidRDefault="00D014D0" w:rsidP="00D014D0">
      <w:pPr>
        <w:pStyle w:val="HTMLconformatoprevio"/>
        <w:shd w:val="clear" w:color="auto" w:fill="333333"/>
        <w:rPr>
          <w:rStyle w:val="hljs-type"/>
          <w:b/>
          <w:bCs/>
          <w:color w:val="A6E22E"/>
          <w:shd w:val="clear" w:color="auto" w:fill="272822"/>
        </w:rPr>
      </w:pP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 // Se ejecutará mientras i sea menor o igual a 10, infinitamente</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spellStart"/>
      <w:proofErr w:type="gramStart"/>
      <w:r>
        <w:rPr>
          <w:rStyle w:val="hljs-type"/>
          <w:b/>
          <w:bCs/>
          <w:color w:val="A6E22E"/>
          <w:shd w:val="clear" w:color="auto" w:fill="272822"/>
        </w:rPr>
        <w:t>println</w:t>
      </w:r>
      <w:proofErr w:type="spellEnd"/>
      <w:proofErr w:type="gramEnd"/>
      <w:r>
        <w:rPr>
          <w:rStyle w:val="hljs-type"/>
          <w:b/>
          <w:bCs/>
          <w:color w:val="A6E22E"/>
          <w:shd w:val="clear" w:color="auto" w:fill="272822"/>
        </w:rPr>
        <w:t>("mensaje $i")</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 xml:space="preserve">   </w:t>
      </w:r>
      <w:proofErr w:type="gramStart"/>
      <w:r>
        <w:rPr>
          <w:rStyle w:val="hljs-type"/>
          <w:b/>
          <w:bCs/>
          <w:color w:val="A6E22E"/>
          <w:shd w:val="clear" w:color="auto" w:fill="272822"/>
        </w:rPr>
        <w:t>i</w:t>
      </w:r>
      <w:proofErr w:type="gramEnd"/>
      <w:r>
        <w:rPr>
          <w:rStyle w:val="hljs-type"/>
          <w:b/>
          <w:bCs/>
          <w:color w:val="A6E22E"/>
          <w:shd w:val="clear" w:color="auto" w:fill="272822"/>
        </w:rPr>
        <w:t xml:space="preserve">++ // Esto incrementará </w:t>
      </w:r>
      <w:proofErr w:type="spellStart"/>
      <w:r>
        <w:rPr>
          <w:rStyle w:val="hljs-type"/>
          <w:b/>
          <w:bCs/>
          <w:color w:val="A6E22E"/>
          <w:shd w:val="clear" w:color="auto" w:fill="272822"/>
        </w:rPr>
        <w:t>var</w:t>
      </w:r>
      <w:proofErr w:type="spellEnd"/>
      <w:r>
        <w:rPr>
          <w:rStyle w:val="hljs-type"/>
          <w:b/>
          <w:bCs/>
          <w:color w:val="A6E22E"/>
          <w:shd w:val="clear" w:color="auto" w:fill="272822"/>
        </w:rPr>
        <w:t xml:space="preserve"> hasta que llegue a 10</w:t>
      </w:r>
    </w:p>
    <w:p w:rsidR="00D014D0" w:rsidRDefault="00D014D0" w:rsidP="00D014D0">
      <w:pPr>
        <w:pStyle w:val="HTMLconformatoprevio"/>
        <w:shd w:val="clear" w:color="auto" w:fill="333333"/>
        <w:rPr>
          <w:rStyle w:val="hljs-type"/>
          <w:b/>
          <w:bCs/>
          <w:color w:val="A6E22E"/>
          <w:shd w:val="clear" w:color="auto" w:fill="272822"/>
        </w:rPr>
      </w:pPr>
      <w:r>
        <w:rPr>
          <w:rStyle w:val="hljs-type"/>
          <w:b/>
          <w:bCs/>
          <w:color w:val="A6E22E"/>
          <w:shd w:val="clear" w:color="auto" w:fill="272822"/>
        </w:rPr>
        <w:t>}</w:t>
      </w:r>
    </w:p>
    <w:p w:rsidR="00D014D0" w:rsidRDefault="00D014D0" w:rsidP="00D014D0">
      <w:pPr>
        <w:pStyle w:val="NormalWeb"/>
        <w:spacing w:before="0" w:beforeAutospacing="0" w:after="0" w:afterAutospacing="0"/>
        <w:rPr>
          <w:rFonts w:ascii="Arial" w:hAnsi="Arial" w:cs="Arial"/>
          <w:color w:val="273B47"/>
        </w:rPr>
      </w:pPr>
      <w:r>
        <w:rPr>
          <w:rStyle w:val="CdigoHTML"/>
          <w:color w:val="273B47"/>
        </w:rPr>
        <w:t xml:space="preserve">Do </w:t>
      </w:r>
      <w:proofErr w:type="spellStart"/>
      <w:r>
        <w:rPr>
          <w:rStyle w:val="CdigoHTML"/>
          <w:color w:val="273B47"/>
        </w:rPr>
        <w:t>while</w:t>
      </w:r>
      <w:proofErr w:type="spellEnd"/>
      <w:r>
        <w:rPr>
          <w:rFonts w:ascii="Arial" w:hAnsi="Arial" w:cs="Arial"/>
          <w:color w:val="273B47"/>
        </w:rPr>
        <w:t> primero va a ejecutar la sentencia y luego la va a evaluar</w:t>
      </w:r>
    </w:p>
    <w:p w:rsidR="00D014D0" w:rsidRDefault="00D014D0" w:rsidP="00D014D0">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i</w:t>
      </w:r>
      <w:r>
        <w:rPr>
          <w:rStyle w:val="CdigoHTML"/>
          <w:color w:val="DDDDDD"/>
          <w:shd w:val="clear" w:color="auto" w:fill="272822"/>
        </w:rPr>
        <w:t xml:space="preserve"> = </w:t>
      </w:r>
      <w:r>
        <w:rPr>
          <w:rStyle w:val="hljs-number"/>
          <w:color w:val="DDDDDD"/>
          <w:shd w:val="clear" w:color="auto" w:fill="272822"/>
        </w:rPr>
        <w:t>1</w:t>
      </w:r>
    </w:p>
    <w:p w:rsidR="00D014D0" w:rsidRDefault="00D014D0" w:rsidP="00D014D0">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do</w:t>
      </w:r>
      <w:proofErr w:type="gramEnd"/>
      <w:r>
        <w:rPr>
          <w:rStyle w:val="CdigoHTML"/>
          <w:color w:val="DDDDDD"/>
          <w:shd w:val="clear" w:color="auto" w:fill="272822"/>
        </w:rPr>
        <w:t xml:space="preserve"> {</w:t>
      </w:r>
    </w:p>
    <w:p w:rsidR="00D014D0" w:rsidRDefault="00D014D0" w:rsidP="00D014D0">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"mensaje $i"</w:t>
      </w:r>
      <w:r>
        <w:rPr>
          <w:rStyle w:val="CdigoHTML"/>
          <w:color w:val="DDDDDD"/>
          <w:shd w:val="clear" w:color="auto" w:fill="272822"/>
        </w:rPr>
        <w:t>)</w:t>
      </w:r>
    </w:p>
    <w:p w:rsidR="00D014D0" w:rsidRDefault="00D014D0" w:rsidP="00D014D0">
      <w:pPr>
        <w:pStyle w:val="HTMLconformatoprevio"/>
        <w:shd w:val="clear" w:color="auto" w:fill="333333"/>
        <w:rPr>
          <w:color w:val="FFFFFF"/>
          <w:sz w:val="21"/>
          <w:szCs w:val="21"/>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while</w:t>
      </w:r>
      <w:proofErr w:type="spellEnd"/>
      <w:proofErr w:type="gramEnd"/>
      <w:r>
        <w:rPr>
          <w:rStyle w:val="CdigoHTML"/>
          <w:color w:val="DDDDDD"/>
          <w:shd w:val="clear" w:color="auto" w:fill="272822"/>
        </w:rPr>
        <w:t xml:space="preserve"> (i </w:t>
      </w:r>
      <w:r>
        <w:rPr>
          <w:rStyle w:val="hljs-type"/>
          <w:b/>
          <w:bCs/>
          <w:color w:val="A6E22E"/>
          <w:shd w:val="clear" w:color="auto" w:fill="272822"/>
        </w:rPr>
        <w:t>&lt;= 10)</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r>
        <w:rPr>
          <w:rFonts w:ascii="cooper_hewittmedium" w:hAnsi="cooper_hewittmedium" w:cs="Arial"/>
          <w:color w:val="273B47"/>
          <w:sz w:val="54"/>
          <w:szCs w:val="54"/>
        </w:rPr>
        <w:lastRenderedPageBreak/>
        <w:br/>
        <w:t xml:space="preserve">Ciclos </w:t>
      </w:r>
      <w:proofErr w:type="spellStart"/>
      <w:r>
        <w:rPr>
          <w:rFonts w:ascii="cooper_hewittmedium" w:hAnsi="cooper_hewittmedium" w:cs="Arial"/>
          <w:color w:val="273B47"/>
          <w:sz w:val="54"/>
          <w:szCs w:val="54"/>
        </w:rPr>
        <w:t>for</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foreach</w:t>
      </w:r>
      <w:proofErr w:type="spellEnd"/>
      <w:r>
        <w:rPr>
          <w:rFonts w:ascii="cooper_hewittmedium" w:hAnsi="cooper_hewittmedium" w:cs="Arial"/>
          <w:color w:val="273B47"/>
          <w:sz w:val="54"/>
          <w:szCs w:val="54"/>
        </w:rPr>
        <w:t xml:space="preserve"> en </w:t>
      </w:r>
      <w:proofErr w:type="spellStart"/>
      <w:r>
        <w:rPr>
          <w:rFonts w:ascii="cooper_hewittmedium" w:hAnsi="cooper_hewittmedium" w:cs="Arial"/>
          <w:color w:val="273B47"/>
          <w:sz w:val="54"/>
          <w:szCs w:val="54"/>
        </w:rPr>
        <w:t>Kotlin</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8" name="Imagen 8"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3"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Nos adelantamos un poco y en clases anteriores aprendimos a usar el ciclo </w:t>
      </w:r>
      <w:proofErr w:type="spellStart"/>
      <w:r>
        <w:rPr>
          <w:rFonts w:ascii="Arial" w:hAnsi="Arial" w:cs="Arial"/>
          <w:color w:val="273B47"/>
        </w:rPr>
        <w:t>for</w:t>
      </w:r>
      <w:proofErr w:type="spellEnd"/>
      <w:r>
        <w:rPr>
          <w:rFonts w:ascii="Arial" w:hAnsi="Arial" w:cs="Arial"/>
          <w:color w:val="273B47"/>
        </w:rPr>
        <w:t xml:space="preserve">, como viste </w:t>
      </w:r>
      <w:proofErr w:type="spellStart"/>
      <w:r>
        <w:rPr>
          <w:rFonts w:ascii="Arial" w:hAnsi="Arial" w:cs="Arial"/>
          <w:color w:val="273B47"/>
        </w:rPr>
        <w:t>Kotlin</w:t>
      </w:r>
      <w:proofErr w:type="spellEnd"/>
      <w:r>
        <w:rPr>
          <w:rFonts w:ascii="Arial" w:hAnsi="Arial" w:cs="Arial"/>
          <w:color w:val="273B47"/>
        </w:rPr>
        <w:t xml:space="preserve"> lo hace muy sencillo de entender pues su sintaxis es muy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Veamos un grado más de complejidad en los ciclos </w:t>
      </w:r>
      <w:proofErr w:type="spellStart"/>
      <w:r>
        <w:rPr>
          <w:rFonts w:ascii="Arial" w:hAnsi="Arial" w:cs="Arial"/>
          <w:color w:val="273B47"/>
        </w:rPr>
        <w:t>for</w:t>
      </w:r>
      <w:proofErr w:type="spellEnd"/>
      <w:r>
        <w:rPr>
          <w:rFonts w:ascii="Arial" w:hAnsi="Arial" w:cs="Arial"/>
          <w:color w:val="273B47"/>
        </w:rPr>
        <w:t xml:space="preserve"> y además aprendamos sobre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t xml:space="preserve">Básicamente sabemos que 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itera o recorre una lista de elementos.</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Imaginemos que tenemos la siguiente lista:</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hljs-variable"/>
          <w:rFonts w:ascii="Consolas" w:hAnsi="Consolas"/>
          <w:color w:val="A6E22E"/>
          <w:sz w:val="24"/>
          <w:szCs w:val="24"/>
        </w:rPr>
        <w:t xml:space="preserve"> </w:t>
      </w:r>
      <w:proofErr w:type="spellStart"/>
      <w:r>
        <w:rPr>
          <w:rStyle w:val="hljs-variable"/>
          <w:rFonts w:ascii="Consolas" w:hAnsi="Consolas"/>
          <w:color w:val="A6E22E"/>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La forma tradicional de iterarlo sería así:</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r>
        <w:rPr>
          <w:rStyle w:val="CdigoHTML"/>
          <w:rFonts w:ascii="Consolas" w:hAnsi="Consolas"/>
          <w:color w:val="DDDDDD"/>
          <w:sz w:val="24"/>
          <w:szCs w:val="24"/>
        </w:rPr>
        <w:t>(</w:t>
      </w:r>
      <w:proofErr w:type="spellStart"/>
      <w:proofErr w:type="gramEnd"/>
      <w:r>
        <w:rPr>
          <w:rStyle w:val="hljs-builtin"/>
          <w:rFonts w:ascii="Consolas" w:hAnsi="Consolas"/>
          <w:color w:val="A6E22E"/>
          <w:sz w:val="24"/>
          <w:szCs w:val="24"/>
        </w:rPr>
        <w:t>day</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Con esto estaremos imprimiendo día por día. En algún punto del curso platicamos lo útil que a veces suele ser </w:t>
      </w:r>
      <w:r>
        <w:rPr>
          <w:rStyle w:val="Textoennegrita"/>
          <w:rFonts w:ascii="Arial" w:hAnsi="Arial" w:cs="Arial"/>
          <w:color w:val="273B47"/>
        </w:rPr>
        <w:t xml:space="preserve">tener </w:t>
      </w:r>
      <w:proofErr w:type="gramStart"/>
      <w:r>
        <w:rPr>
          <w:rStyle w:val="Textoennegrita"/>
          <w:rFonts w:ascii="Arial" w:hAnsi="Arial" w:cs="Arial"/>
          <w:color w:val="273B47"/>
        </w:rPr>
        <w:t>acceso índices</w:t>
      </w:r>
      <w:proofErr w:type="gramEnd"/>
      <w:r>
        <w:rPr>
          <w:rFonts w:ascii="Arial" w:hAnsi="Arial" w:cs="Arial"/>
          <w:color w:val="273B47"/>
        </w:rPr>
        <w:t xml:space="preserve">, en </w:t>
      </w:r>
      <w:proofErr w:type="spellStart"/>
      <w:r>
        <w:rPr>
          <w:rFonts w:ascii="Arial" w:hAnsi="Arial" w:cs="Arial"/>
          <w:color w:val="273B47"/>
        </w:rPr>
        <w:t>Kotlin</w:t>
      </w:r>
      <w:proofErr w:type="spellEnd"/>
      <w:r>
        <w:rPr>
          <w:rFonts w:ascii="Arial" w:hAnsi="Arial" w:cs="Arial"/>
          <w:color w:val="273B47"/>
        </w:rPr>
        <w:t xml:space="preserve"> es posible tener acceso al índice de una lista recorrida en un ciclo </w:t>
      </w:r>
      <w:proofErr w:type="spellStart"/>
      <w:r>
        <w:rPr>
          <w:rFonts w:ascii="Arial" w:hAnsi="Arial" w:cs="Arial"/>
          <w:color w:val="273B47"/>
        </w:rPr>
        <w:t>for</w:t>
      </w:r>
      <w:proofErr w:type="spellEnd"/>
      <w:r>
        <w:rPr>
          <w:rFonts w:ascii="Arial" w:hAnsi="Arial" w:cs="Arial"/>
          <w:color w:val="273B47"/>
        </w:rPr>
        <w:t>, podemos hacerlo con la siguiente sintaxis:</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w:t>
      </w:r>
      <w:proofErr w:type="spellStart"/>
      <w:r>
        <w:rPr>
          <w:rStyle w:val="CdigoHTML"/>
          <w:rFonts w:ascii="Consolas" w:hAnsi="Consolas"/>
          <w:color w:val="DDDDDD"/>
          <w:sz w:val="24"/>
          <w:szCs w:val="24"/>
        </w:rPr>
        <w:t>index,day</w:t>
      </w:r>
      <w:proofErr w:type="spellEnd"/>
      <w:r>
        <w:rPr>
          <w:rStyle w:val="CdigoHTML"/>
          <w:rFonts w:ascii="Consolas" w:hAnsi="Consolas"/>
          <w:color w:val="DDDDDD"/>
          <w:sz w:val="24"/>
          <w:szCs w:val="24"/>
        </w:rPr>
        <w:t xml:space="preserve">)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daysOfWeek.withIndex</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r>
        <w:rPr>
          <w:rStyle w:val="hljs-variable"/>
          <w:rFonts w:ascii="Consolas" w:hAnsi="Consolas"/>
          <w:color w:val="A6E22E"/>
          <w:sz w:val="24"/>
          <w:szCs w:val="24"/>
        </w:rPr>
        <w:t>$</w:t>
      </w:r>
      <w:proofErr w:type="spellStart"/>
      <w:r>
        <w:rPr>
          <w:rStyle w:val="hljs-variable"/>
          <w:rFonts w:ascii="Consolas" w:hAnsi="Consolas"/>
          <w:color w:val="A6E22E"/>
          <w:sz w:val="24"/>
          <w:szCs w:val="24"/>
        </w:rPr>
        <w:t>index</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w:t>
      </w:r>
      <w:proofErr w:type="spellStart"/>
      <w:r>
        <w:rPr>
          <w:rStyle w:val="hljs-variable"/>
          <w:rFonts w:ascii="Consolas" w:hAnsi="Consolas"/>
          <w:color w:val="A6E22E"/>
          <w:sz w:val="24"/>
          <w:szCs w:val="24"/>
        </w:rPr>
        <w:t>day</w:t>
      </w:r>
      <w:proofErr w:type="spellEnd"/>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De esta forma podemos imprimir el día acompañado de su respectivo índice.</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lastRenderedPageBreak/>
        <w:t>Foreach</w:t>
      </w:r>
      <w:proofErr w:type="spellEnd"/>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Tenemos una forma de recorrer esto mismo pero con una sintaxis más simplificada, esto es utilizando un </w:t>
      </w:r>
      <w:proofErr w:type="spellStart"/>
      <w:r>
        <w:rPr>
          <w:rFonts w:ascii="Arial" w:hAnsi="Arial" w:cs="Arial"/>
          <w:color w:val="273B47"/>
        </w:rPr>
        <w:t>foreach</w:t>
      </w:r>
      <w:proofErr w:type="spellEnd"/>
      <w:r>
        <w:rPr>
          <w:rFonts w:ascii="Arial" w:hAnsi="Arial" w:cs="Arial"/>
          <w:color w:val="273B47"/>
        </w:rPr>
        <w:t xml:space="preserve">, que en esencia tendrá el mismo objetivo que un </w:t>
      </w:r>
      <w:proofErr w:type="spellStart"/>
      <w:r>
        <w:rPr>
          <w:rFonts w:ascii="Arial" w:hAnsi="Arial" w:cs="Arial"/>
          <w:color w:val="273B47"/>
        </w:rPr>
        <w:t>for</w:t>
      </w:r>
      <w:proofErr w:type="spellEnd"/>
      <w:r>
        <w:rPr>
          <w:rFonts w:ascii="Arial" w:hAnsi="Arial" w:cs="Arial"/>
          <w:color w:val="273B47"/>
        </w:rPr>
        <w:t xml:space="preserve"> natural de </w:t>
      </w:r>
      <w:proofErr w:type="spellStart"/>
      <w:r>
        <w:rPr>
          <w:rFonts w:ascii="Arial" w:hAnsi="Arial" w:cs="Arial"/>
          <w:color w:val="273B47"/>
        </w:rPr>
        <w:t>Kotlin</w:t>
      </w:r>
      <w:proofErr w:type="spellEnd"/>
      <w:r>
        <w:rPr>
          <w:rFonts w:ascii="Arial" w:hAnsi="Arial" w:cs="Arial"/>
          <w:color w:val="273B47"/>
        </w:rPr>
        <w:t>, recorrer una lista de elementos, solo que la sintaxis aquí es más clara.</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Miremos la misma lista de días, recorridas con un </w:t>
      </w:r>
      <w:proofErr w:type="spellStart"/>
      <w:r>
        <w:rPr>
          <w:rFonts w:ascii="Arial" w:hAnsi="Arial" w:cs="Arial"/>
          <w:color w:val="273B47"/>
        </w:rPr>
        <w:t>foreach</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var</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daysOfWeek</w:t>
      </w:r>
      <w:proofErr w:type="spellEnd"/>
      <w:r>
        <w:rPr>
          <w:rStyle w:val="CdigoHTML"/>
          <w:rFonts w:ascii="Consolas" w:hAnsi="Consolas"/>
          <w:color w:val="DDDDDD"/>
          <w:sz w:val="24"/>
          <w:szCs w:val="24"/>
        </w:rPr>
        <w:t xml:space="preserve"> = listOf(</w:t>
      </w:r>
      <w:r>
        <w:rPr>
          <w:rStyle w:val="hljs-string"/>
          <w:rFonts w:ascii="Consolas" w:hAnsi="Consolas"/>
          <w:color w:val="A6E22E"/>
          <w:sz w:val="24"/>
          <w:szCs w:val="24"/>
        </w:rPr>
        <w:t>"Domingo"</w:t>
      </w:r>
      <w:r>
        <w:rPr>
          <w:rStyle w:val="CdigoHTML"/>
          <w:rFonts w:ascii="Consolas" w:hAnsi="Consolas"/>
          <w:color w:val="DDDDDD"/>
          <w:sz w:val="24"/>
          <w:szCs w:val="24"/>
        </w:rPr>
        <w:t>,</w:t>
      </w:r>
      <w:r>
        <w:rPr>
          <w:rStyle w:val="hljs-string"/>
          <w:rFonts w:ascii="Consolas" w:hAnsi="Consolas"/>
          <w:color w:val="A6E22E"/>
          <w:sz w:val="24"/>
          <w:szCs w:val="24"/>
        </w:rPr>
        <w:t>"Lunes"</w:t>
      </w:r>
      <w:r>
        <w:rPr>
          <w:rStyle w:val="CdigoHTML"/>
          <w:rFonts w:ascii="Consolas" w:hAnsi="Consolas"/>
          <w:color w:val="DDDDDD"/>
          <w:sz w:val="24"/>
          <w:szCs w:val="24"/>
        </w:rPr>
        <w:t>,</w:t>
      </w:r>
      <w:r>
        <w:rPr>
          <w:rStyle w:val="hljs-string"/>
          <w:rFonts w:ascii="Consolas" w:hAnsi="Consolas"/>
          <w:color w:val="A6E22E"/>
          <w:sz w:val="24"/>
          <w:szCs w:val="24"/>
        </w:rPr>
        <w:t>"Martes"</w:t>
      </w:r>
      <w:r>
        <w:rPr>
          <w:rStyle w:val="CdigoHTML"/>
          <w:rFonts w:ascii="Consolas" w:hAnsi="Consolas"/>
          <w:color w:val="DDDDDD"/>
          <w:sz w:val="24"/>
          <w:szCs w:val="24"/>
        </w:rPr>
        <w:t>,</w:t>
      </w:r>
      <w:r>
        <w:rPr>
          <w:rStyle w:val="hljs-string"/>
          <w:rFonts w:ascii="Consolas" w:hAnsi="Consolas"/>
          <w:color w:val="A6E22E"/>
          <w:sz w:val="24"/>
          <w:szCs w:val="24"/>
        </w:rPr>
        <w:t>"Miercoles"</w:t>
      </w:r>
      <w:r>
        <w:rPr>
          <w:rStyle w:val="CdigoHTML"/>
          <w:rFonts w:ascii="Consolas" w:hAnsi="Consolas"/>
          <w:color w:val="DDDDDD"/>
          <w:sz w:val="24"/>
          <w:szCs w:val="24"/>
        </w:rPr>
        <w:t>,</w:t>
      </w:r>
      <w:r>
        <w:rPr>
          <w:rStyle w:val="hljs-string"/>
          <w:rFonts w:ascii="Consolas" w:hAnsi="Consolas"/>
          <w:color w:val="A6E22E"/>
          <w:sz w:val="24"/>
          <w:szCs w:val="24"/>
        </w:rPr>
        <w:t>"Jueves"</w:t>
      </w:r>
      <w:r>
        <w:rPr>
          <w:rStyle w:val="CdigoHTML"/>
          <w:rFonts w:ascii="Consolas" w:hAnsi="Consolas"/>
          <w:color w:val="DDDDDD"/>
          <w:sz w:val="24"/>
          <w:szCs w:val="24"/>
        </w:rPr>
        <w:t>,</w:t>
      </w:r>
      <w:r>
        <w:rPr>
          <w:rStyle w:val="hljs-string"/>
          <w:rFonts w:ascii="Consolas" w:hAnsi="Consolas"/>
          <w:color w:val="A6E22E"/>
          <w:sz w:val="24"/>
          <w:szCs w:val="24"/>
        </w:rPr>
        <w:t>"Viernes"</w:t>
      </w:r>
      <w:r>
        <w:rPr>
          <w:rStyle w:val="CdigoHTML"/>
          <w:rFonts w:ascii="Consolas" w:hAnsi="Consolas"/>
          <w:color w:val="DDDDDD"/>
          <w:sz w:val="24"/>
          <w:szCs w:val="24"/>
        </w:rPr>
        <w:t>,</w:t>
      </w:r>
      <w:r>
        <w:rPr>
          <w:rStyle w:val="hljs-string"/>
          <w:rFonts w:ascii="Consolas" w:hAnsi="Consolas"/>
          <w:color w:val="A6E22E"/>
          <w:sz w:val="24"/>
          <w:szCs w:val="24"/>
        </w:rPr>
        <w:t>"Sabado"</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daysOfWeek.forEach</w:t>
      </w:r>
      <w:proofErr w:type="spellEnd"/>
      <w:r>
        <w:rPr>
          <w:rStyle w:val="CdigoHTML"/>
          <w:rFonts w:ascii="Consolas" w:hAnsi="Consolas"/>
          <w:color w:val="DDDDDD"/>
          <w:sz w:val="24"/>
          <w:szCs w:val="24"/>
        </w:rPr>
        <w:t>{</w:t>
      </w:r>
      <w:proofErr w:type="gram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builtin"/>
          <w:rFonts w:ascii="Consolas" w:hAnsi="Consolas"/>
          <w:color w:val="A6E22E"/>
          <w:sz w:val="24"/>
          <w:szCs w:val="24"/>
        </w:rPr>
        <w:t>println</w:t>
      </w:r>
      <w:proofErr w:type="spellEnd"/>
      <w:r>
        <w:rPr>
          <w:rStyle w:val="CdigoHTML"/>
          <w:rFonts w:ascii="Consolas" w:hAnsi="Consolas"/>
          <w:color w:val="DDDDDD"/>
          <w:sz w:val="24"/>
          <w:szCs w:val="24"/>
        </w:rPr>
        <w:t>(</w:t>
      </w:r>
      <w:proofErr w:type="spellStart"/>
      <w:proofErr w:type="gramEnd"/>
      <w:r>
        <w:rPr>
          <w:rStyle w:val="CdigoHTML"/>
          <w:rFonts w:ascii="Consolas" w:hAnsi="Consolas"/>
          <w:color w:val="DDDDDD"/>
          <w:sz w:val="24"/>
          <w:szCs w:val="24"/>
        </w:rPr>
        <w:t>it</w:t>
      </w:r>
      <w:proofErr w:type="spellEnd"/>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proofErr w:type="gramStart"/>
      <w:r>
        <w:rPr>
          <w:rStyle w:val="CdigoHTML"/>
          <w:rFonts w:ascii="Consolas" w:hAnsi="Consolas"/>
          <w:color w:val="273B47"/>
        </w:rPr>
        <w:t>it</w:t>
      </w:r>
      <w:proofErr w:type="spellEnd"/>
      <w:proofErr w:type="gramEnd"/>
      <w:r>
        <w:rPr>
          <w:rFonts w:ascii="Arial" w:hAnsi="Arial" w:cs="Arial"/>
          <w:color w:val="273B47"/>
        </w:rPr>
        <w:t xml:space="preserve"> será el </w:t>
      </w:r>
      <w:proofErr w:type="spellStart"/>
      <w:r>
        <w:rPr>
          <w:rFonts w:ascii="Arial" w:hAnsi="Arial" w:cs="Arial"/>
          <w:color w:val="273B47"/>
        </w:rPr>
        <w:t>iterador</w:t>
      </w:r>
      <w:proofErr w:type="spellEnd"/>
      <w:r>
        <w:rPr>
          <w:rFonts w:ascii="Arial" w:hAnsi="Arial" w:cs="Arial"/>
          <w:color w:val="273B47"/>
        </w:rPr>
        <w:t xml:space="preserve"> que contiene cada elemento de la lista mientras es recorrida.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Como vemos aparentemente ambas formas de recorrer listas parecen ser igual, sin embargo se ha comprobado que </w:t>
      </w:r>
      <w:r>
        <w:rPr>
          <w:rStyle w:val="Textoennegrita"/>
          <w:rFonts w:ascii="Arial" w:hAnsi="Arial" w:cs="Arial"/>
          <w:color w:val="273B47"/>
        </w:rPr>
        <w:t xml:space="preserve">un ciclo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es 10x más rápido que uno </w:t>
      </w:r>
      <w:proofErr w:type="spellStart"/>
      <w:r>
        <w:rPr>
          <w:rStyle w:val="Textoennegrita"/>
          <w:rFonts w:ascii="Arial" w:hAnsi="Arial" w:cs="Arial"/>
          <w:color w:val="273B47"/>
        </w:rPr>
        <w:t>foreach</w:t>
      </w:r>
      <w:proofErr w:type="spellEnd"/>
      <w:r>
        <w:rPr>
          <w:rStyle w:val="Textoennegrita"/>
          <w:rFonts w:ascii="Arial" w:hAnsi="Arial" w:cs="Arial"/>
          <w:color w:val="273B47"/>
        </w:rPr>
        <w:t>.</w:t>
      </w:r>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es para un rango es mejor usar </w:t>
      </w:r>
      <w:proofErr w:type="spellStart"/>
      <w:r w:rsidRPr="00D014D0">
        <w:rPr>
          <w:rFonts w:ascii="Arial" w:eastAsia="Times New Roman" w:hAnsi="Arial" w:cs="Arial"/>
          <w:b/>
          <w:bCs/>
          <w:color w:val="4A4A4A"/>
          <w:sz w:val="24"/>
          <w:szCs w:val="24"/>
          <w:lang w:eastAsia="es-MX"/>
        </w:rPr>
        <w:t>For</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Si es para una colección (</w:t>
      </w:r>
      <w:proofErr w:type="spellStart"/>
      <w:r w:rsidRPr="00D014D0">
        <w:rPr>
          <w:rFonts w:ascii="Arial" w:eastAsia="Times New Roman" w:hAnsi="Arial" w:cs="Arial"/>
          <w:b/>
          <w:bCs/>
          <w:color w:val="4A4A4A"/>
          <w:sz w:val="24"/>
          <w:szCs w:val="24"/>
          <w:lang w:eastAsia="es-MX"/>
        </w:rPr>
        <w:t>sequence</w:t>
      </w:r>
      <w:proofErr w:type="spellEnd"/>
      <w:r w:rsidRPr="00D014D0">
        <w:rPr>
          <w:rFonts w:ascii="Arial" w:eastAsia="Times New Roman" w:hAnsi="Arial" w:cs="Arial"/>
          <w:b/>
          <w:bCs/>
          <w:color w:val="4A4A4A"/>
          <w:sz w:val="24"/>
          <w:szCs w:val="24"/>
          <w:lang w:eastAsia="es-MX"/>
        </w:rPr>
        <w:t xml:space="preserve">, </w:t>
      </w:r>
      <w:proofErr w:type="spellStart"/>
      <w:r w:rsidRPr="00D014D0">
        <w:rPr>
          <w:rFonts w:ascii="Arial" w:eastAsia="Times New Roman" w:hAnsi="Arial" w:cs="Arial"/>
          <w:b/>
          <w:bCs/>
          <w:color w:val="4A4A4A"/>
          <w:sz w:val="24"/>
          <w:szCs w:val="24"/>
          <w:lang w:eastAsia="es-MX"/>
        </w:rPr>
        <w:t>list</w:t>
      </w:r>
      <w:proofErr w:type="spellEnd"/>
      <w:r w:rsidRPr="00D014D0">
        <w:rPr>
          <w:rFonts w:ascii="Arial" w:eastAsia="Times New Roman" w:hAnsi="Arial" w:cs="Arial"/>
          <w:b/>
          <w:bCs/>
          <w:color w:val="4A4A4A"/>
          <w:sz w:val="24"/>
          <w:szCs w:val="24"/>
          <w:lang w:eastAsia="es-MX"/>
        </w:rPr>
        <w:t xml:space="preserve">, set) es mejor </w:t>
      </w:r>
      <w:proofErr w:type="spellStart"/>
      <w:r w:rsidRPr="00D014D0">
        <w:rPr>
          <w:rFonts w:ascii="Arial" w:eastAsia="Times New Roman" w:hAnsi="Arial" w:cs="Arial"/>
          <w:b/>
          <w:bCs/>
          <w:color w:val="4A4A4A"/>
          <w:sz w:val="24"/>
          <w:szCs w:val="24"/>
          <w:lang w:eastAsia="es-MX"/>
        </w:rPr>
        <w:t>foreach</w:t>
      </w:r>
      <w:proofErr w:type="spellEnd"/>
    </w:p>
    <w:p w:rsidR="00D014D0" w:rsidRPr="00D014D0" w:rsidRDefault="00D014D0" w:rsidP="00D014D0">
      <w:pPr>
        <w:numPr>
          <w:ilvl w:val="0"/>
          <w:numId w:val="8"/>
        </w:numPr>
        <w:shd w:val="clear" w:color="auto" w:fill="FFFFFF"/>
        <w:spacing w:after="0" w:line="240" w:lineRule="auto"/>
        <w:ind w:left="0"/>
        <w:rPr>
          <w:rFonts w:ascii="Arial" w:eastAsia="Times New Roman" w:hAnsi="Arial" w:cs="Arial"/>
          <w:color w:val="4A4A4A"/>
          <w:sz w:val="24"/>
          <w:szCs w:val="24"/>
          <w:lang w:eastAsia="es-MX"/>
        </w:rPr>
      </w:pPr>
      <w:r w:rsidRPr="00D014D0">
        <w:rPr>
          <w:rFonts w:ascii="Arial" w:eastAsia="Times New Roman" w:hAnsi="Arial" w:cs="Arial"/>
          <w:b/>
          <w:bCs/>
          <w:color w:val="4A4A4A"/>
          <w:sz w:val="24"/>
          <w:szCs w:val="24"/>
          <w:lang w:eastAsia="es-MX"/>
        </w:rPr>
        <w:t xml:space="preserve">Si se va a usar break y </w:t>
      </w:r>
      <w:proofErr w:type="spellStart"/>
      <w:r w:rsidRPr="00D014D0">
        <w:rPr>
          <w:rFonts w:ascii="Arial" w:eastAsia="Times New Roman" w:hAnsi="Arial" w:cs="Arial"/>
          <w:b/>
          <w:bCs/>
          <w:color w:val="4A4A4A"/>
          <w:sz w:val="24"/>
          <w:szCs w:val="24"/>
          <w:lang w:eastAsia="es-MX"/>
        </w:rPr>
        <w:t>continue</w:t>
      </w:r>
      <w:proofErr w:type="spellEnd"/>
      <w:r w:rsidRPr="00D014D0">
        <w:rPr>
          <w:rFonts w:ascii="Arial" w:eastAsia="Times New Roman" w:hAnsi="Arial" w:cs="Arial"/>
          <w:b/>
          <w:bCs/>
          <w:color w:val="4A4A4A"/>
          <w:sz w:val="24"/>
          <w:szCs w:val="24"/>
          <w:lang w:eastAsia="es-MX"/>
        </w:rPr>
        <w:t xml:space="preserve"> es mejor </w:t>
      </w:r>
      <w:proofErr w:type="spellStart"/>
      <w:r w:rsidRPr="00D014D0">
        <w:rPr>
          <w:rFonts w:ascii="Arial" w:eastAsia="Times New Roman" w:hAnsi="Arial" w:cs="Arial"/>
          <w:b/>
          <w:bCs/>
          <w:color w:val="4A4A4A"/>
          <w:sz w:val="24"/>
          <w:szCs w:val="24"/>
          <w:lang w:eastAsia="es-MX"/>
        </w:rPr>
        <w:t>For</w:t>
      </w:r>
      <w:proofErr w:type="spellEnd"/>
    </w:p>
    <w:p w:rsidR="00D014D0" w:rsidRDefault="00D014D0" w:rsidP="00406E85">
      <w:pPr>
        <w:pStyle w:val="NormalWeb"/>
        <w:spacing w:before="0" w:beforeAutospacing="0" w:after="0" w:afterAutospacing="0"/>
        <w:rPr>
          <w:rFonts w:ascii="Arial" w:hAnsi="Arial" w:cs="Arial"/>
          <w:color w:val="273B47"/>
        </w:rPr>
      </w:pPr>
    </w:p>
    <w:p w:rsidR="00D014D0" w:rsidRDefault="00D014D0" w:rsidP="00406E85">
      <w:pPr>
        <w:pStyle w:val="NormalWeb"/>
        <w:spacing w:before="0" w:beforeAutospacing="0" w:after="0" w:afterAutospacing="0"/>
        <w:rPr>
          <w:rFonts w:ascii="Arial" w:hAnsi="Arial" w:cs="Arial"/>
          <w:color w:val="273B47"/>
        </w:rPr>
      </w:pPr>
    </w:p>
    <w:p w:rsidR="00D014D0" w:rsidRDefault="00D014D0" w:rsidP="00D014D0">
      <w:pPr>
        <w:pStyle w:val="Ttulo1"/>
        <w:shd w:val="clear" w:color="auto" w:fill="F6F6F6"/>
        <w:spacing w:before="0" w:beforeAutospacing="0" w:after="0" w:afterAutospacing="0"/>
        <w:rPr>
          <w:rFonts w:ascii="cooper_hewittmedium" w:hAnsi="cooper_hewittmedium" w:cs="Arial"/>
          <w:color w:val="273B47"/>
          <w:sz w:val="54"/>
          <w:szCs w:val="54"/>
        </w:rPr>
      </w:pPr>
      <w:proofErr w:type="spellStart"/>
      <w:proofErr w:type="gramStart"/>
      <w:r>
        <w:rPr>
          <w:rFonts w:ascii="cooper_hewittmedium" w:hAnsi="cooper_hewittmedium" w:cs="Arial"/>
          <w:color w:val="FFFFFF"/>
          <w:sz w:val="21"/>
          <w:szCs w:val="21"/>
          <w:shd w:val="clear" w:color="auto" w:fill="0791E6"/>
        </w:rPr>
        <w:t>rtículo</w:t>
      </w:r>
      <w:r>
        <w:rPr>
          <w:rFonts w:ascii="cooper_hewittmedium" w:hAnsi="cooper_hewittmedium" w:cs="Arial"/>
          <w:color w:val="273B47"/>
          <w:sz w:val="54"/>
          <w:szCs w:val="54"/>
        </w:rPr>
        <w:t>Break</w:t>
      </w:r>
      <w:proofErr w:type="spellEnd"/>
      <w:proofErr w:type="gramEnd"/>
      <w:r>
        <w:rPr>
          <w:rFonts w:ascii="cooper_hewittmedium" w:hAnsi="cooper_hewittmedium" w:cs="Arial"/>
          <w:color w:val="273B47"/>
          <w:sz w:val="54"/>
          <w:szCs w:val="54"/>
        </w:rPr>
        <w:t xml:space="preserve">, </w:t>
      </w:r>
      <w:proofErr w:type="spellStart"/>
      <w:r>
        <w:rPr>
          <w:rFonts w:ascii="cooper_hewittmedium" w:hAnsi="cooper_hewittmedium" w:cs="Arial"/>
          <w:color w:val="273B47"/>
          <w:sz w:val="54"/>
          <w:szCs w:val="54"/>
        </w:rPr>
        <w:t>Continue</w:t>
      </w:r>
      <w:proofErr w:type="spellEnd"/>
      <w:r>
        <w:rPr>
          <w:rFonts w:ascii="cooper_hewittmedium" w:hAnsi="cooper_hewittmedium" w:cs="Arial"/>
          <w:color w:val="273B47"/>
          <w:sz w:val="54"/>
          <w:szCs w:val="54"/>
        </w:rPr>
        <w:t xml:space="preserve"> y </w:t>
      </w:r>
      <w:proofErr w:type="spellStart"/>
      <w:r>
        <w:rPr>
          <w:rFonts w:ascii="cooper_hewittmedium" w:hAnsi="cooper_hewittmedium" w:cs="Arial"/>
          <w:color w:val="273B47"/>
          <w:sz w:val="54"/>
          <w:szCs w:val="54"/>
        </w:rPr>
        <w:t>Labels</w:t>
      </w:r>
      <w:proofErr w:type="spellEnd"/>
    </w:p>
    <w:p w:rsidR="00D014D0" w:rsidRDefault="00D014D0" w:rsidP="00D014D0">
      <w:pPr>
        <w:shd w:val="clear" w:color="auto" w:fill="F6F6F6"/>
        <w:rPr>
          <w:rFonts w:ascii="Arial" w:hAnsi="Arial" w:cs="Arial"/>
          <w:color w:val="273B47"/>
          <w:sz w:val="27"/>
          <w:szCs w:val="27"/>
        </w:rPr>
      </w:pPr>
      <w:r>
        <w:rPr>
          <w:rFonts w:ascii="Arial" w:hAnsi="Arial" w:cs="Arial"/>
          <w:noProof/>
          <w:color w:val="273B47"/>
          <w:sz w:val="27"/>
          <w:szCs w:val="27"/>
          <w:lang w:eastAsia="es-MX"/>
        </w:rPr>
        <w:drawing>
          <wp:inline distT="0" distB="0" distL="0" distR="0">
            <wp:extent cx="381635" cy="381635"/>
            <wp:effectExtent l="0" t="0" r="0" b="0"/>
            <wp:docPr id="10" name="Imagen 10" descr="Curso Básico de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rso Básico de Kotl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hyperlink r:id="rId14" w:tgtFrame="_blank" w:history="1">
        <w:proofErr w:type="spellStart"/>
        <w:proofErr w:type="gramStart"/>
        <w:r>
          <w:rPr>
            <w:rStyle w:val="Hipervnculo"/>
            <w:rFonts w:ascii="Arial" w:hAnsi="Arial" w:cs="Arial"/>
            <w:b/>
            <w:bCs/>
            <w:color w:val="0791E6"/>
            <w:sz w:val="27"/>
            <w:szCs w:val="27"/>
          </w:rPr>
          <w:t>anncode</w:t>
        </w:r>
        <w:proofErr w:type="spellEnd"/>
        <w:proofErr w:type="gramEnd"/>
      </w:hyperlink>
    </w:p>
    <w:p w:rsidR="00D014D0" w:rsidRDefault="00D014D0" w:rsidP="00D014D0">
      <w:pPr>
        <w:pStyle w:val="discussioninfo-time"/>
        <w:shd w:val="clear" w:color="auto" w:fill="F6F6F6"/>
        <w:spacing w:before="0" w:after="0"/>
        <w:rPr>
          <w:rFonts w:ascii="Arial" w:hAnsi="Arial" w:cs="Arial"/>
          <w:color w:val="273B47"/>
          <w:sz w:val="21"/>
          <w:szCs w:val="21"/>
        </w:rPr>
      </w:pPr>
      <w:r>
        <w:rPr>
          <w:rFonts w:ascii="Arial" w:hAnsi="Arial" w:cs="Arial"/>
          <w:color w:val="273B47"/>
          <w:sz w:val="21"/>
          <w:szCs w:val="21"/>
        </w:rPr>
        <w:t>8 de Abril de 2019</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Mientras tomas el control del flujo repitiendo una acción determinadas veces, en algún momento podemos necesitar interrumpirlos cuando una condición se cumpla. Esto se vuelve más útil al tener ciclos anidados, probablemente quisiéramos saltar de un ciclo a otro o simplemente interrumpir las o alguna de las múltiples anidaciones para después continuar con el flujo del programa.</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xml:space="preserve"> podemos usar </w:t>
      </w:r>
      <w:r>
        <w:rPr>
          <w:rStyle w:val="Textoennegrita"/>
          <w:rFonts w:ascii="Arial" w:hAnsi="Arial" w:cs="Arial"/>
          <w:color w:val="273B47"/>
        </w:rPr>
        <w:t xml:space="preserve">Break y </w:t>
      </w:r>
      <w:proofErr w:type="spellStart"/>
      <w:r>
        <w:rPr>
          <w:rStyle w:val="Textoennegrita"/>
          <w:rFonts w:ascii="Arial" w:hAnsi="Arial" w:cs="Arial"/>
          <w:color w:val="273B47"/>
        </w:rPr>
        <w:t>Continue</w:t>
      </w:r>
      <w:proofErr w:type="spellEnd"/>
      <w:r>
        <w:rPr>
          <w:rFonts w:ascii="Arial" w:hAnsi="Arial" w:cs="Arial"/>
          <w:color w:val="273B47"/>
        </w:rPr>
        <w:t> para lograr esto.</w:t>
      </w:r>
    </w:p>
    <w:p w:rsidR="00D014D0" w:rsidRDefault="00D014D0" w:rsidP="00D014D0">
      <w:pPr>
        <w:pStyle w:val="NormalWeb"/>
        <w:spacing w:before="0" w:beforeAutospacing="0" w:after="0" w:afterAutospacing="0" w:line="384" w:lineRule="atLeast"/>
        <w:rPr>
          <w:rFonts w:ascii="Arial" w:hAnsi="Arial" w:cs="Arial"/>
          <w:color w:val="273B47"/>
        </w:rPr>
      </w:pPr>
      <w:r>
        <w:rPr>
          <w:rStyle w:val="Textoennegrita"/>
          <w:rFonts w:ascii="Arial" w:hAnsi="Arial" w:cs="Arial"/>
          <w:color w:val="273B47"/>
        </w:rPr>
        <w:lastRenderedPageBreak/>
        <w:t>Break</w:t>
      </w:r>
      <w:r>
        <w:rPr>
          <w:rFonts w:ascii="Arial" w:hAnsi="Arial" w:cs="Arial"/>
          <w:color w:val="273B47"/>
        </w:rPr>
        <w:t>. Termina 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proofErr w:type="spellStart"/>
      <w:r>
        <w:rPr>
          <w:rStyle w:val="Textoennegrita"/>
          <w:rFonts w:ascii="Arial" w:hAnsi="Arial" w:cs="Arial"/>
          <w:color w:val="273B47"/>
        </w:rPr>
        <w:t>Continue</w:t>
      </w:r>
      <w:proofErr w:type="spellEnd"/>
      <w:r>
        <w:rPr>
          <w:rFonts w:ascii="Arial" w:hAnsi="Arial" w:cs="Arial"/>
          <w:color w:val="273B47"/>
        </w:rPr>
        <w:t>. Va a la siguiente línea de código del ciclo más cercano.</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j.equals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"j: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El resultado es:</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1</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2</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4</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j</w:t>
      </w:r>
      <w:proofErr w:type="gramEnd"/>
      <w:r>
        <w:rPr>
          <w:rStyle w:val="CdigoHTML"/>
          <w:rFonts w:ascii="Consolas" w:hAnsi="Consolas"/>
          <w:color w:val="DDDDDD"/>
          <w:sz w:val="24"/>
          <w:szCs w:val="24"/>
        </w:rPr>
        <w:t>: 5</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i</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r>
        <w:rPr>
          <w:rStyle w:val="avrasm"/>
          <w:rFonts w:ascii="Consolas" w:hAnsi="Consolas"/>
          <w:color w:val="DDDDDD"/>
          <w:sz w:val="24"/>
          <w:szCs w:val="24"/>
        </w:rPr>
        <w:t xml:space="preserve"> </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Labels</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Podemos usar </w:t>
      </w:r>
      <w:proofErr w:type="spellStart"/>
      <w:r>
        <w:rPr>
          <w:rFonts w:ascii="Arial" w:hAnsi="Arial" w:cs="Arial"/>
          <w:color w:val="273B47"/>
        </w:rPr>
        <w:t>labels</w:t>
      </w:r>
      <w:proofErr w:type="spellEnd"/>
      <w:r>
        <w:rPr>
          <w:rFonts w:ascii="Arial" w:hAnsi="Arial" w:cs="Arial"/>
          <w:color w:val="273B47"/>
        </w:rPr>
        <w:t xml:space="preserve"> para controlar mejor los saltos y </w:t>
      </w:r>
      <w:r>
        <w:rPr>
          <w:rStyle w:val="Textoennegrita"/>
          <w:rFonts w:ascii="Arial" w:hAnsi="Arial" w:cs="Arial"/>
          <w:color w:val="273B47"/>
        </w:rPr>
        <w:t>definir en qué ciclo queremos que inicie después de saltar.</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será un nombre que fungirá como identificador clave para el punto y/o ciclo específico al cual deseamos saltar, lo usaremos con break y </w:t>
      </w:r>
      <w:proofErr w:type="spellStart"/>
      <w:r>
        <w:rPr>
          <w:rFonts w:ascii="Arial" w:hAnsi="Arial" w:cs="Arial"/>
          <w:color w:val="273B47"/>
        </w:rPr>
        <w:t>continue</w:t>
      </w:r>
      <w:proofErr w:type="spellEnd"/>
      <w:r>
        <w:rPr>
          <w:rFonts w:ascii="Arial" w:hAnsi="Arial" w:cs="Arial"/>
          <w:color w:val="273B47"/>
        </w:rPr>
        <w:t xml:space="preserve"> llamándolo por el mismo nombre definido.</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La </w:t>
      </w:r>
      <w:r>
        <w:rPr>
          <w:rStyle w:val="Textoennegrita"/>
          <w:rFonts w:ascii="Arial" w:hAnsi="Arial" w:cs="Arial"/>
          <w:color w:val="273B47"/>
        </w:rPr>
        <w:t>sintaxis</w:t>
      </w:r>
      <w:r>
        <w:rPr>
          <w:rFonts w:ascii="Arial" w:hAnsi="Arial" w:cs="Arial"/>
          <w:color w:val="273B47"/>
        </w:rPr>
        <w:t xml:space="preserve"> de un </w:t>
      </w:r>
      <w:proofErr w:type="spellStart"/>
      <w:r>
        <w:rPr>
          <w:rFonts w:ascii="Arial" w:hAnsi="Arial" w:cs="Arial"/>
          <w:color w:val="273B47"/>
        </w:rPr>
        <w:t>label</w:t>
      </w:r>
      <w:proofErr w:type="spellEnd"/>
      <w:r>
        <w:rPr>
          <w:rFonts w:ascii="Arial" w:hAnsi="Arial" w:cs="Arial"/>
          <w:color w:val="273B47"/>
        </w:rPr>
        <w:t xml:space="preserve"> es: </w:t>
      </w:r>
      <w:r>
        <w:rPr>
          <w:rStyle w:val="CdigoHTML"/>
          <w:rFonts w:ascii="Consolas" w:hAnsi="Consolas"/>
          <w:color w:val="273B47"/>
        </w:rPr>
        <w:t>nombre@</w:t>
      </w:r>
      <w:r>
        <w:rPr>
          <w:rFonts w:ascii="Arial" w:hAnsi="Arial" w:cs="Arial"/>
          <w:color w:val="273B47"/>
        </w:rPr>
        <w:br/>
        <w:t xml:space="preserve">Un </w:t>
      </w:r>
      <w:proofErr w:type="spellStart"/>
      <w:r>
        <w:rPr>
          <w:rFonts w:ascii="Arial" w:hAnsi="Arial" w:cs="Arial"/>
          <w:color w:val="273B47"/>
        </w:rPr>
        <w:t>label</w:t>
      </w:r>
      <w:proofErr w:type="spellEnd"/>
      <w:r>
        <w:rPr>
          <w:rFonts w:ascii="Arial" w:hAnsi="Arial" w:cs="Arial"/>
          <w:color w:val="273B47"/>
        </w:rPr>
        <w:t xml:space="preserve"> se </w:t>
      </w:r>
      <w:r>
        <w:rPr>
          <w:rStyle w:val="Textoennegrita"/>
          <w:rFonts w:ascii="Arial" w:hAnsi="Arial" w:cs="Arial"/>
          <w:color w:val="273B47"/>
        </w:rPr>
        <w:t>llamará</w:t>
      </w:r>
      <w:r>
        <w:rPr>
          <w:rFonts w:ascii="Arial" w:hAnsi="Arial" w:cs="Arial"/>
          <w:color w:val="273B47"/>
        </w:rPr>
        <w:t> así: </w:t>
      </w:r>
      <w:r>
        <w:rPr>
          <w:rStyle w:val="CdigoHTML"/>
          <w:rFonts w:ascii="Consolas" w:hAnsi="Consolas"/>
          <w:color w:val="273B47"/>
        </w:rPr>
        <w:t>break/</w:t>
      </w:r>
      <w:proofErr w:type="spellStart"/>
      <w:r>
        <w:rPr>
          <w:rStyle w:val="CdigoHTML"/>
          <w:rFonts w:ascii="Consolas" w:hAnsi="Consolas"/>
          <w:color w:val="273B47"/>
        </w:rPr>
        <w:t>continue@nombre</w:t>
      </w:r>
      <w:proofErr w:type="spellEnd"/>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Para entender mejor cómo funciona anidemos un </w:t>
      </w:r>
      <w:proofErr w:type="spellStart"/>
      <w:r>
        <w:rPr>
          <w:rStyle w:val="CdigoHTML"/>
          <w:rFonts w:ascii="Consolas" w:hAnsi="Consolas"/>
          <w:color w:val="273B47"/>
        </w:rPr>
        <w:t>for</w:t>
      </w:r>
      <w:proofErr w:type="spellEnd"/>
      <w:r>
        <w:rPr>
          <w:rFonts w:ascii="Arial" w:hAnsi="Arial" w:cs="Arial"/>
          <w:color w:val="273B47"/>
        </w:rPr>
        <w:t> más a nuestra secuencia:</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r>
        <w:rPr>
          <w:rFonts w:ascii="Arial" w:hAnsi="Arial" w:cs="Arial"/>
          <w:color w:val="273B47"/>
          <w:sz w:val="33"/>
          <w:szCs w:val="33"/>
        </w:rPr>
        <w:t xml:space="preserve">Break y </w:t>
      </w:r>
      <w:proofErr w:type="spellStart"/>
      <w:r>
        <w:rPr>
          <w:rFonts w:ascii="Arial" w:hAnsi="Arial" w:cs="Arial"/>
          <w:color w:val="273B47"/>
          <w:sz w:val="33"/>
          <w:szCs w:val="33"/>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r>
        <w:rPr>
          <w:rStyle w:val="hljs-builtin"/>
          <w:rFonts w:ascii="Consolas" w:hAnsi="Consolas"/>
          <w:color w:val="A6E22E"/>
          <w:sz w:val="24"/>
          <w:szCs w:val="24"/>
        </w:rPr>
        <w:t>break</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Así se verían nuestros </w:t>
      </w:r>
      <w:proofErr w:type="spellStart"/>
      <w:r>
        <w:rPr>
          <w:rStyle w:val="CdigoHTML"/>
          <w:rFonts w:ascii="Consolas" w:hAnsi="Consolas"/>
          <w:color w:val="273B47"/>
        </w:rPr>
        <w:t>for’s</w:t>
      </w:r>
      <w:proofErr w:type="spellEnd"/>
      <w:r>
        <w:rPr>
          <w:rFonts w:ascii="Arial" w:hAnsi="Arial" w:cs="Arial"/>
          <w:color w:val="273B47"/>
        </w:rPr>
        <w:t xml:space="preserve"> usando un </w:t>
      </w:r>
      <w:proofErr w:type="spellStart"/>
      <w:r>
        <w:rPr>
          <w:rFonts w:ascii="Arial" w:hAnsi="Arial" w:cs="Arial"/>
          <w:color w:val="273B47"/>
        </w:rPr>
        <w:t>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terminarTodoCiclo</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break</w:t>
      </w:r>
      <w:r>
        <w:rPr>
          <w:rStyle w:val="hljs-meta"/>
          <w:rFonts w:ascii="Consolas" w:hAnsi="Consolas"/>
          <w:color w:val="75715E"/>
          <w:sz w:val="24"/>
          <w:szCs w:val="24"/>
        </w:rPr>
        <w:t>@terminarTodoCiclo</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lastRenderedPageBreak/>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Cómo ves en este caso para </w:t>
      </w:r>
      <w:r>
        <w:rPr>
          <w:rStyle w:val="Textoennegrita"/>
          <w:rFonts w:ascii="Arial" w:hAnsi="Arial" w:cs="Arial"/>
          <w:color w:val="273B47"/>
        </w:rPr>
        <w:t xml:space="preserve">Break y </w:t>
      </w:r>
      <w:proofErr w:type="spellStart"/>
      <w:r>
        <w:rPr>
          <w:rStyle w:val="Textoennegrita"/>
          <w:rFonts w:ascii="Arial" w:hAnsi="Arial" w:cs="Arial"/>
          <w:color w:val="273B47"/>
        </w:rPr>
        <w:t>Label</w:t>
      </w:r>
      <w:proofErr w:type="spellEnd"/>
      <w:r>
        <w:rPr>
          <w:rFonts w:ascii="Arial" w:hAnsi="Arial" w:cs="Arial"/>
          <w:color w:val="273B47"/>
        </w:rPr>
        <w:t xml:space="preserve"> terminarán el ciclo donde está definido el </w:t>
      </w:r>
      <w:proofErr w:type="spellStart"/>
      <w:r>
        <w:rPr>
          <w:rFonts w:ascii="Arial" w:hAnsi="Arial" w:cs="Arial"/>
          <w:color w:val="273B47"/>
        </w:rPr>
        <w:t>label</w:t>
      </w:r>
      <w:proofErr w:type="spellEnd"/>
      <w:r>
        <w:rPr>
          <w:rFonts w:ascii="Arial" w:hAnsi="Arial" w:cs="Arial"/>
          <w:color w:val="273B47"/>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 xml:space="preserve">Ahora veamos cómo se comporta con </w:t>
      </w:r>
      <w:proofErr w:type="spellStart"/>
      <w:r>
        <w:rPr>
          <w:rFonts w:ascii="Arial" w:hAnsi="Arial" w:cs="Arial"/>
          <w:color w:val="273B47"/>
        </w:rPr>
        <w:t>Continue</w:t>
      </w:r>
      <w:proofErr w:type="spellEnd"/>
      <w:r>
        <w:rPr>
          <w:rFonts w:ascii="Arial" w:hAnsi="Arial" w:cs="Arial"/>
          <w:color w:val="273B47"/>
        </w:rPr>
        <w:t>:</w:t>
      </w:r>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"\ni: </w:t>
      </w:r>
      <w:r>
        <w:rPr>
          <w:rStyle w:val="hljs-variable"/>
          <w:rFonts w:ascii="Consolas" w:hAnsi="Consolas"/>
          <w:color w:val="A6E22E"/>
          <w:sz w:val="24"/>
          <w:szCs w:val="24"/>
        </w:rPr>
        <w:t>$i</w:t>
      </w:r>
      <w:r>
        <w:rPr>
          <w:rStyle w:val="hljs-string"/>
          <w:rFonts w:ascii="Consolas" w:hAnsi="Consolas"/>
          <w:color w:val="A6E22E"/>
          <w:sz w:val="24"/>
          <w:szCs w:val="24"/>
        </w:rPr>
        <w:t xml:space="preserve">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1..3)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xml:space="preserve">: </w:t>
      </w:r>
      <w:r>
        <w:rPr>
          <w:rStyle w:val="hljs-variable"/>
          <w:rFonts w:ascii="Consolas" w:hAnsi="Consolas"/>
          <w:color w:val="A6E22E"/>
          <w:sz w:val="24"/>
          <w:szCs w:val="24"/>
        </w:rPr>
        <w:t>$j</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1..5)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 xml:space="preserve">(3)) </w:t>
      </w:r>
      <w:proofErr w:type="spellStart"/>
      <w:r>
        <w:rPr>
          <w:rStyle w:val="hljs-builtin"/>
          <w:rFonts w:ascii="Consolas" w:hAnsi="Consolas"/>
          <w:color w:val="A6E22E"/>
          <w:sz w:val="24"/>
          <w:szCs w:val="24"/>
        </w:rPr>
        <w:t>continue</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CdigoHTML"/>
          <w:rFonts w:ascii="Consolas" w:hAnsi="Consolas"/>
          <w:color w:val="DDDDDD"/>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 xml:space="preserve">"k: </w:t>
      </w:r>
      <w:r>
        <w:rPr>
          <w:rStyle w:val="hljs-variable"/>
          <w:rFonts w:ascii="Consolas" w:hAnsi="Consolas"/>
          <w:color w:val="A6E22E"/>
          <w:sz w:val="24"/>
          <w:szCs w:val="24"/>
        </w:rPr>
        <w:t>$k</w:t>
      </w:r>
      <w:r>
        <w:rPr>
          <w:rStyle w:val="hljs-string"/>
          <w:rFonts w:ascii="Consolas" w:hAnsi="Consolas"/>
          <w:color w:val="A6E22E"/>
          <w:sz w:val="24"/>
          <w:szCs w:val="24"/>
        </w:rPr>
        <w:t>"</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Esto es lo que imprime: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lastRenderedPageBreak/>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3</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4</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5</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3</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4</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5</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Solamente salta y no imprime cuando k=3</w:t>
      </w:r>
    </w:p>
    <w:p w:rsidR="00D014D0" w:rsidRDefault="00D014D0" w:rsidP="00D014D0">
      <w:pPr>
        <w:pStyle w:val="Ttulo2"/>
        <w:pBdr>
          <w:bottom w:val="single" w:sz="6" w:space="0" w:color="D3D3D3"/>
        </w:pBdr>
        <w:spacing w:before="240" w:after="240" w:line="384" w:lineRule="atLeast"/>
        <w:rPr>
          <w:rFonts w:ascii="Arial" w:hAnsi="Arial" w:cs="Arial"/>
          <w:color w:val="273B47"/>
          <w:sz w:val="33"/>
          <w:szCs w:val="33"/>
        </w:rPr>
      </w:pPr>
      <w:proofErr w:type="spellStart"/>
      <w:r>
        <w:rPr>
          <w:rFonts w:ascii="Arial" w:hAnsi="Arial" w:cs="Arial"/>
          <w:color w:val="273B47"/>
          <w:sz w:val="33"/>
          <w:szCs w:val="33"/>
        </w:rPr>
        <w:t>Continue+Label</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proofErr w:type="spellStart"/>
      <w:proofErr w:type="gramStart"/>
      <w:r>
        <w:rPr>
          <w:rStyle w:val="CdigoHTML"/>
          <w:rFonts w:ascii="Consolas" w:hAnsi="Consolas"/>
          <w:color w:val="DDDDDD"/>
          <w:sz w:val="24"/>
          <w:szCs w:val="24"/>
        </w:rPr>
        <w:t>escaparJ</w:t>
      </w:r>
      <w:proofErr w:type="spellEnd"/>
      <w:proofErr w:type="gramEnd"/>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for</w:t>
      </w:r>
      <w:proofErr w:type="spellEnd"/>
      <w:r>
        <w:rPr>
          <w:rStyle w:val="CdigoHTML"/>
          <w:rFonts w:ascii="Consolas" w:hAnsi="Consolas"/>
          <w:color w:val="DDDDDD"/>
          <w:sz w:val="24"/>
          <w:szCs w:val="24"/>
        </w:rPr>
        <w:t xml:space="preserve"> (i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"\ni: $i "</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(j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1..3</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lastRenderedPageBreak/>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w:t>
      </w:r>
      <w:proofErr w:type="spellStart"/>
      <w:r>
        <w:rPr>
          <w:rStyle w:val="hljs-string"/>
          <w:rFonts w:ascii="Consolas" w:hAnsi="Consolas"/>
          <w:color w:val="A6E22E"/>
          <w:sz w:val="24"/>
          <w:szCs w:val="24"/>
        </w:rPr>
        <w:t>nj</w:t>
      </w:r>
      <w:proofErr w:type="spellEnd"/>
      <w:r>
        <w:rPr>
          <w:rStyle w:val="hljs-string"/>
          <w:rFonts w:ascii="Consolas" w:hAnsi="Consolas"/>
          <w:color w:val="A6E22E"/>
          <w:sz w:val="24"/>
          <w:szCs w:val="24"/>
        </w:rPr>
        <w:t>: $j"</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for</w:t>
      </w:r>
      <w:proofErr w:type="spellEnd"/>
      <w:proofErr w:type="gramEnd"/>
      <w:r>
        <w:rPr>
          <w:rStyle w:val="CdigoHTML"/>
          <w:rFonts w:ascii="Consolas" w:hAnsi="Consolas"/>
          <w:color w:val="DDDDDD"/>
          <w:sz w:val="24"/>
          <w:szCs w:val="24"/>
        </w:rPr>
        <w:t xml:space="preserve"> (k </w:t>
      </w:r>
      <w:r>
        <w:rPr>
          <w:rStyle w:val="hljs-keyword"/>
          <w:rFonts w:ascii="Consolas" w:hAnsi="Consolas"/>
          <w:b/>
          <w:bCs/>
          <w:color w:val="F92672"/>
          <w:sz w:val="24"/>
          <w:szCs w:val="24"/>
        </w:rPr>
        <w:t>in</w:t>
      </w:r>
      <w:r>
        <w:rPr>
          <w:rStyle w:val="CdigoHTML"/>
          <w:rFonts w:ascii="Consolas" w:hAnsi="Consolas"/>
          <w:color w:val="DDDDDD"/>
          <w:sz w:val="24"/>
          <w:szCs w:val="24"/>
        </w:rPr>
        <w:t xml:space="preserve"> </w:t>
      </w:r>
      <w:r>
        <w:rPr>
          <w:rStyle w:val="hljs-number"/>
          <w:rFonts w:ascii="Consolas" w:hAnsi="Consolas"/>
          <w:color w:val="DDDDDD"/>
          <w:sz w:val="24"/>
          <w:szCs w:val="24"/>
        </w:rPr>
        <w:t>1..5</w:t>
      </w:r>
      <w:r>
        <w:rPr>
          <w:rStyle w:val="CdigoHTML"/>
          <w:rFonts w:ascii="Consolas" w:hAnsi="Consolas"/>
          <w:color w:val="DDDDDD"/>
          <w:sz w:val="24"/>
          <w:szCs w:val="24"/>
        </w:rPr>
        <w:t>)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if</w:t>
      </w:r>
      <w:proofErr w:type="spellEnd"/>
      <w:proofErr w:type="gramEnd"/>
      <w:r>
        <w:rPr>
          <w:rStyle w:val="CdigoHTML"/>
          <w:rFonts w:ascii="Consolas" w:hAnsi="Consolas"/>
          <w:color w:val="DDDDDD"/>
          <w:sz w:val="24"/>
          <w:szCs w:val="24"/>
        </w:rPr>
        <w:t xml:space="preserve"> (</w:t>
      </w:r>
      <w:proofErr w:type="spellStart"/>
      <w:r>
        <w:rPr>
          <w:rStyle w:val="CdigoHTML"/>
          <w:rFonts w:ascii="Consolas" w:hAnsi="Consolas"/>
          <w:color w:val="DDDDDD"/>
          <w:sz w:val="24"/>
          <w:szCs w:val="24"/>
        </w:rPr>
        <w:t>k.equals</w:t>
      </w:r>
      <w:proofErr w:type="spellEnd"/>
      <w:r>
        <w:rPr>
          <w:rStyle w:val="CdigoHTML"/>
          <w:rFonts w:ascii="Consolas" w:hAnsi="Consolas"/>
          <w:color w:val="DDDDDD"/>
          <w:sz w:val="24"/>
          <w:szCs w:val="24"/>
        </w:rPr>
        <w:t>(</w:t>
      </w:r>
      <w:r>
        <w:rPr>
          <w:rStyle w:val="hljs-number"/>
          <w:rFonts w:ascii="Consolas" w:hAnsi="Consolas"/>
          <w:color w:val="DDDDDD"/>
          <w:sz w:val="24"/>
          <w:szCs w:val="24"/>
        </w:rPr>
        <w:t>3</w:t>
      </w:r>
      <w:r>
        <w:rPr>
          <w:rStyle w:val="CdigoHTML"/>
          <w:rFonts w:ascii="Consolas" w:hAnsi="Consolas"/>
          <w:color w:val="DDDDDD"/>
          <w:sz w:val="24"/>
          <w:szCs w:val="24"/>
        </w:rPr>
        <w:t xml:space="preserve">)) </w:t>
      </w:r>
      <w:proofErr w:type="spellStart"/>
      <w:r>
        <w:rPr>
          <w:rStyle w:val="hljs-keyword"/>
          <w:rFonts w:ascii="Consolas" w:hAnsi="Consolas"/>
          <w:b/>
          <w:bCs/>
          <w:color w:val="F92672"/>
          <w:sz w:val="24"/>
          <w:szCs w:val="24"/>
        </w:rPr>
        <w:t>continue</w:t>
      </w:r>
      <w:r>
        <w:rPr>
          <w:rStyle w:val="hljs-meta"/>
          <w:rFonts w:ascii="Consolas" w:hAnsi="Consolas"/>
          <w:color w:val="75715E"/>
          <w:sz w:val="24"/>
          <w:szCs w:val="24"/>
        </w:rPr>
        <w:t>@escaparJ</w:t>
      </w:r>
      <w:proofErr w:type="spellEnd"/>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roofErr w:type="spellStart"/>
      <w:proofErr w:type="gramStart"/>
      <w:r>
        <w:rPr>
          <w:rStyle w:val="hljs-keyword"/>
          <w:rFonts w:ascii="Consolas" w:hAnsi="Consolas"/>
          <w:b/>
          <w:bCs/>
          <w:color w:val="F92672"/>
          <w:sz w:val="24"/>
          <w:szCs w:val="24"/>
        </w:rPr>
        <w:t>println</w:t>
      </w:r>
      <w:proofErr w:type="spellEnd"/>
      <w:proofErr w:type="gramEnd"/>
      <w:r>
        <w:rPr>
          <w:rStyle w:val="CdigoHTML"/>
          <w:rFonts w:ascii="Consolas" w:hAnsi="Consolas"/>
          <w:color w:val="DDDDDD"/>
          <w:sz w:val="24"/>
          <w:szCs w:val="24"/>
        </w:rPr>
        <w:t>(</w:t>
      </w:r>
      <w:r>
        <w:rPr>
          <w:rStyle w:val="hljs-string"/>
          <w:rFonts w:ascii="Consolas" w:hAnsi="Consolas"/>
          <w:color w:val="A6E22E"/>
          <w:sz w:val="24"/>
          <w:szCs w:val="24"/>
        </w:rPr>
        <w:t>"k: $k"</w:t>
      </w:r>
      <w:r>
        <w:rPr>
          <w:rStyle w:val="CdigoHTML"/>
          <w:rFonts w:ascii="Consolas" w:hAnsi="Consolas"/>
          <w:color w:val="DDDDDD"/>
          <w:sz w:val="24"/>
          <w:szCs w:val="24"/>
        </w:rPr>
        <w:t>)</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 xml:space="preserve">        }</w:t>
      </w:r>
    </w:p>
    <w:p w:rsidR="00D014D0" w:rsidRDefault="00D014D0" w:rsidP="00D014D0">
      <w:pPr>
        <w:pStyle w:val="HTMLconformatoprevio"/>
        <w:shd w:val="clear" w:color="auto" w:fill="272822"/>
        <w:rPr>
          <w:rStyle w:val="CdigoHTML"/>
          <w:rFonts w:ascii="Consolas" w:hAnsi="Consolas"/>
          <w:color w:val="DDDDDD"/>
          <w:sz w:val="24"/>
          <w:szCs w:val="24"/>
        </w:rPr>
      </w:pPr>
      <w:r>
        <w:rPr>
          <w:rStyle w:val="CdigoHTML"/>
          <w:rFonts w:ascii="Consolas" w:hAnsi="Consolas"/>
          <w:color w:val="DDDDDD"/>
          <w:sz w:val="24"/>
          <w:szCs w:val="24"/>
        </w:rPr>
        <w:t>}</w:t>
      </w:r>
    </w:p>
    <w:p w:rsidR="00D014D0" w:rsidRDefault="00D014D0" w:rsidP="00D014D0">
      <w:pPr>
        <w:pStyle w:val="NormalWeb"/>
        <w:spacing w:before="240" w:beforeAutospacing="0" w:after="240" w:afterAutospacing="0" w:line="384" w:lineRule="atLeast"/>
        <w:rPr>
          <w:rFonts w:ascii="Arial" w:hAnsi="Arial" w:cs="Arial"/>
          <w:color w:val="273B47"/>
        </w:rPr>
      </w:pPr>
      <w:r>
        <w:rPr>
          <w:rFonts w:ascii="Arial" w:hAnsi="Arial" w:cs="Arial"/>
          <w:color w:val="273B47"/>
        </w:rPr>
        <w:t>Nos imprime lo siguiente:</w:t>
      </w:r>
    </w:p>
    <w:p w:rsidR="00D014D0" w:rsidRDefault="00D014D0" w:rsidP="00D014D0">
      <w:pPr>
        <w:pStyle w:val="HTMLconformatoprevio"/>
        <w:shd w:val="clear" w:color="auto" w:fill="272822"/>
        <w:rPr>
          <w:rStyle w:val="CdigoHTML"/>
          <w:rFonts w:ascii="Consolas" w:hAnsi="Consolas"/>
          <w:color w:val="DDDDDD"/>
          <w:sz w:val="24"/>
          <w:szCs w:val="24"/>
        </w:rPr>
      </w:pPr>
      <w:proofErr w:type="gramStart"/>
      <w:r>
        <w:rPr>
          <w:rStyle w:val="hljs-attribute"/>
          <w:rFonts w:ascii="Consolas" w:hAnsi="Consolas"/>
          <w:color w:val="BF79DB"/>
          <w:sz w:val="24"/>
          <w:szCs w:val="24"/>
        </w:rPr>
        <w:t>i</w:t>
      </w:r>
      <w:proofErr w:type="gramEnd"/>
      <w:r>
        <w:rPr>
          <w:rStyle w:val="CdigoHTML"/>
          <w:rFonts w:ascii="Consolas" w:hAnsi="Consolas"/>
          <w:color w:val="DDDDDD"/>
          <w:sz w:val="24"/>
          <w:szCs w:val="24"/>
        </w:rPr>
        <w:t xml:space="preserve">: 1 </w:t>
      </w:r>
    </w:p>
    <w:p w:rsidR="00D014D0" w:rsidRDefault="00D014D0" w:rsidP="00D014D0">
      <w:pPr>
        <w:pStyle w:val="HTMLconformatoprevio"/>
        <w:shd w:val="clear" w:color="auto" w:fill="272822"/>
        <w:rPr>
          <w:rStyle w:val="CdigoHTML"/>
          <w:rFonts w:ascii="Consolas"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2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j</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1</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k</w:t>
      </w:r>
      <w:proofErr w:type="gramEnd"/>
      <w:r>
        <w:rPr>
          <w:rStyle w:val="http"/>
          <w:rFonts w:ascii="Consolas" w:eastAsiaTheme="majorEastAsia" w:hAnsi="Consolas"/>
          <w:color w:val="DDDDDD"/>
          <w:sz w:val="24"/>
          <w:szCs w:val="24"/>
        </w:rPr>
        <w:t>: 2</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http"/>
          <w:rFonts w:ascii="Consolas" w:eastAsiaTheme="majorEastAsia" w:hAnsi="Consolas"/>
          <w:color w:val="DDDDDD"/>
          <w:sz w:val="24"/>
          <w:szCs w:val="24"/>
        </w:rPr>
      </w:pPr>
      <w:proofErr w:type="gramStart"/>
      <w:r>
        <w:rPr>
          <w:rStyle w:val="hljs-attribute"/>
          <w:rFonts w:ascii="Consolas" w:hAnsi="Consolas"/>
          <w:color w:val="BF79DB"/>
          <w:sz w:val="24"/>
          <w:szCs w:val="24"/>
        </w:rPr>
        <w:t>i</w:t>
      </w:r>
      <w:proofErr w:type="gramEnd"/>
      <w:r>
        <w:rPr>
          <w:rStyle w:val="http"/>
          <w:rFonts w:ascii="Consolas" w:eastAsiaTheme="majorEastAsia" w:hAnsi="Consolas"/>
          <w:color w:val="DDDDDD"/>
          <w:sz w:val="24"/>
          <w:szCs w:val="24"/>
        </w:rPr>
        <w:t xml:space="preserve">: 3 </w:t>
      </w:r>
    </w:p>
    <w:p w:rsidR="00D014D0" w:rsidRDefault="00D014D0" w:rsidP="00D014D0">
      <w:pPr>
        <w:pStyle w:val="HTMLconformatoprevio"/>
        <w:shd w:val="clear" w:color="auto" w:fill="272822"/>
        <w:rPr>
          <w:rStyle w:val="http"/>
          <w:rFonts w:ascii="Consolas" w:eastAsiaTheme="majorEastAsia" w:hAnsi="Consolas"/>
          <w:color w:val="DDDDDD"/>
          <w:sz w:val="24"/>
          <w:szCs w:val="24"/>
        </w:rPr>
      </w:pP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j</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1</w:t>
      </w:r>
    </w:p>
    <w:p w:rsidR="00D014D0" w:rsidRDefault="00D014D0" w:rsidP="00D014D0">
      <w:pPr>
        <w:pStyle w:val="HTMLconformatoprevio"/>
        <w:shd w:val="clear" w:color="auto" w:fill="272822"/>
        <w:rPr>
          <w:rStyle w:val="avrasm"/>
          <w:rFonts w:ascii="Consolas" w:hAnsi="Consolas"/>
          <w:color w:val="DDDDDD"/>
          <w:sz w:val="24"/>
          <w:szCs w:val="24"/>
        </w:rPr>
      </w:pPr>
      <w:proofErr w:type="gramStart"/>
      <w:r>
        <w:rPr>
          <w:rStyle w:val="hljs-symbol"/>
          <w:rFonts w:ascii="Consolas" w:hAnsi="Consolas"/>
          <w:color w:val="BF79DB"/>
          <w:sz w:val="24"/>
          <w:szCs w:val="24"/>
        </w:rPr>
        <w:t>k</w:t>
      </w:r>
      <w:proofErr w:type="gramEnd"/>
      <w:r>
        <w:rPr>
          <w:rStyle w:val="hljs-symbol"/>
          <w:rFonts w:ascii="Consolas" w:hAnsi="Consolas"/>
          <w:color w:val="BF79DB"/>
          <w:sz w:val="24"/>
          <w:szCs w:val="24"/>
        </w:rPr>
        <w:t>:</w:t>
      </w:r>
      <w:r>
        <w:rPr>
          <w:rStyle w:val="avrasm"/>
          <w:rFonts w:ascii="Consolas" w:hAnsi="Consolas"/>
          <w:color w:val="DDDDDD"/>
          <w:sz w:val="24"/>
          <w:szCs w:val="24"/>
        </w:rPr>
        <w:t xml:space="preserve"> </w:t>
      </w:r>
      <w:r>
        <w:rPr>
          <w:rStyle w:val="hljs-number"/>
          <w:rFonts w:ascii="Consolas" w:hAnsi="Consolas"/>
          <w:color w:val="DDDDDD"/>
          <w:sz w:val="24"/>
          <w:szCs w:val="24"/>
        </w:rPr>
        <w:t>2</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Lo que observamos es que </w:t>
      </w:r>
      <w:proofErr w:type="spellStart"/>
      <w:r>
        <w:rPr>
          <w:rStyle w:val="Textoennegrita"/>
          <w:rFonts w:ascii="Arial" w:hAnsi="Arial" w:cs="Arial"/>
          <w:color w:val="273B47"/>
        </w:rPr>
        <w:t>Continue</w:t>
      </w:r>
      <w:proofErr w:type="spellEnd"/>
      <w:r>
        <w:rPr>
          <w:rStyle w:val="Textoennegrita"/>
          <w:rFonts w:ascii="Arial" w:hAnsi="Arial" w:cs="Arial"/>
          <w:color w:val="273B47"/>
        </w:rPr>
        <w:t xml:space="preserve"> con </w:t>
      </w:r>
      <w:proofErr w:type="spellStart"/>
      <w:r>
        <w:rPr>
          <w:rStyle w:val="Textoennegrita"/>
          <w:rFonts w:ascii="Arial" w:hAnsi="Arial" w:cs="Arial"/>
          <w:color w:val="273B47"/>
        </w:rPr>
        <w:t>Label</w:t>
      </w:r>
      <w:proofErr w:type="spellEnd"/>
      <w:r>
        <w:rPr>
          <w:rFonts w:ascii="Arial" w:hAnsi="Arial" w:cs="Arial"/>
          <w:color w:val="273B47"/>
        </w:rPr>
        <w:t> hace saltar o escapar una iteración entera que en este caso es J.</w:t>
      </w:r>
    </w:p>
    <w:p w:rsidR="00D014D0" w:rsidRDefault="00D014D0" w:rsidP="00D014D0">
      <w:pPr>
        <w:pStyle w:val="NormalWeb"/>
        <w:spacing w:before="0" w:beforeAutospacing="0" w:after="0" w:afterAutospacing="0" w:line="384" w:lineRule="atLeast"/>
        <w:rPr>
          <w:rFonts w:ascii="Arial" w:hAnsi="Arial" w:cs="Arial"/>
          <w:color w:val="273B47"/>
        </w:rPr>
      </w:pPr>
      <w:r>
        <w:rPr>
          <w:rFonts w:ascii="Arial" w:hAnsi="Arial" w:cs="Arial"/>
          <w:color w:val="273B47"/>
        </w:rPr>
        <w:t xml:space="preserve">Usar </w:t>
      </w:r>
      <w:proofErr w:type="spellStart"/>
      <w:r>
        <w:rPr>
          <w:rFonts w:ascii="Arial" w:hAnsi="Arial" w:cs="Arial"/>
          <w:color w:val="273B47"/>
        </w:rPr>
        <w:t>labels</w:t>
      </w:r>
      <w:proofErr w:type="spellEnd"/>
      <w:r>
        <w:rPr>
          <w:rFonts w:ascii="Arial" w:hAnsi="Arial" w:cs="Arial"/>
          <w:color w:val="273B47"/>
        </w:rPr>
        <w:t xml:space="preserve"> nos ayuda a controlar nuestros ciclos de una forma más eficiente, sin necesidad de utilizar nuestros propios “</w:t>
      </w:r>
      <w:proofErr w:type="spellStart"/>
      <w:r>
        <w:rPr>
          <w:rFonts w:ascii="Arial" w:hAnsi="Arial" w:cs="Arial"/>
          <w:color w:val="273B47"/>
        </w:rPr>
        <w:t>hacks</w:t>
      </w:r>
      <w:proofErr w:type="spellEnd"/>
      <w:r>
        <w:rPr>
          <w:rFonts w:ascii="Arial" w:hAnsi="Arial" w:cs="Arial"/>
          <w:color w:val="273B47"/>
        </w:rPr>
        <w:t>” de código y obtener los resultados que queremos.</w:t>
      </w:r>
      <w:r>
        <w:rPr>
          <w:rFonts w:ascii="Arial" w:hAnsi="Arial" w:cs="Arial"/>
          <w:color w:val="273B47"/>
        </w:rPr>
        <w:br/>
        <w:t>Las situaciones que pueden presentarse son infinitas y tener este control nos ayuda codificar mucho más rápido.</w:t>
      </w:r>
    </w:p>
    <w:p w:rsidR="00D014D0" w:rsidRDefault="00D014D0"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Valores Nulos y </w:t>
      </w:r>
      <w:proofErr w:type="spellStart"/>
      <w:r>
        <w:rPr>
          <w:rFonts w:ascii="cooper_hewittmedium" w:hAnsi="cooper_hewittmedium"/>
          <w:color w:val="000000"/>
          <w:spacing w:val="-2"/>
          <w:sz w:val="36"/>
          <w:szCs w:val="36"/>
        </w:rPr>
        <w:t>Double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Bang</w:t>
      </w:r>
      <w:proofErr w:type="spellEnd"/>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Una buena práctica de programación es comenzar con variables </w:t>
      </w:r>
      <w:r>
        <w:rPr>
          <w:rStyle w:val="Textoennegrita"/>
          <w:rFonts w:ascii="Arial" w:hAnsi="Arial" w:cs="Arial"/>
          <w:color w:val="273B47"/>
        </w:rPr>
        <w:t>no nulas</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Fonts w:ascii="Arial" w:hAnsi="Arial" w:cs="Arial"/>
          <w:color w:val="273B47"/>
        </w:rPr>
        <w:t>Kotlin</w:t>
      </w:r>
      <w:proofErr w:type="spellEnd"/>
      <w:r>
        <w:rPr>
          <w:rFonts w:ascii="Arial" w:hAnsi="Arial" w:cs="Arial"/>
          <w:color w:val="273B47"/>
        </w:rPr>
        <w:t xml:space="preserve"> es </w:t>
      </w:r>
      <w:proofErr w:type="spellStart"/>
      <w:r>
        <w:rPr>
          <w:rStyle w:val="Textoennegrita"/>
          <w:rFonts w:ascii="Arial" w:hAnsi="Arial" w:cs="Arial"/>
          <w:color w:val="273B47"/>
        </w:rPr>
        <w:t>Null</w:t>
      </w:r>
      <w:proofErr w:type="spellEnd"/>
      <w:r>
        <w:rPr>
          <w:rStyle w:val="Textoennegrita"/>
          <w:rFonts w:ascii="Arial" w:hAnsi="Arial" w:cs="Arial"/>
          <w:color w:val="273B47"/>
        </w:rPr>
        <w:t xml:space="preserve"> Safety</w:t>
      </w:r>
      <w:r>
        <w:rPr>
          <w:rFonts w:ascii="Arial" w:hAnsi="Arial" w:cs="Arial"/>
          <w:color w:val="273B47"/>
        </w:rPr>
        <w:t>.</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proofErr w:type="spellStart"/>
      <w:r>
        <w:rPr>
          <w:rStyle w:val="Textoennegrita"/>
          <w:rFonts w:ascii="Arial" w:hAnsi="Arial" w:cs="Arial"/>
          <w:color w:val="273B47"/>
        </w:rPr>
        <w:t>Kotlin</w:t>
      </w:r>
      <w:proofErr w:type="spellEnd"/>
      <w:r>
        <w:rPr>
          <w:rFonts w:ascii="Arial" w:hAnsi="Arial" w:cs="Arial"/>
          <w:color w:val="273B47"/>
        </w:rPr>
        <w:t> evita que una excepción sea lanzada porque provoca vulnerabilidades.</w:t>
      </w:r>
    </w:p>
    <w:p w:rsidR="00AF53BE" w:rsidRDefault="00AF53BE" w:rsidP="00AF53BE">
      <w:pPr>
        <w:pStyle w:val="NormalWeb"/>
        <w:numPr>
          <w:ilvl w:val="0"/>
          <w:numId w:val="9"/>
        </w:numPr>
        <w:spacing w:before="0" w:beforeAutospacing="0" w:after="0" w:afterAutospacing="0"/>
        <w:ind w:left="113" w:right="113"/>
        <w:rPr>
          <w:rFonts w:ascii="Arial" w:hAnsi="Arial" w:cs="Arial"/>
          <w:color w:val="273B47"/>
        </w:rPr>
      </w:pPr>
      <w:r>
        <w:rPr>
          <w:rFonts w:ascii="Arial" w:hAnsi="Arial" w:cs="Arial"/>
          <w:color w:val="273B47"/>
        </w:rPr>
        <w:t xml:space="preserve">En </w:t>
      </w:r>
      <w:proofErr w:type="spellStart"/>
      <w:r>
        <w:rPr>
          <w:rFonts w:ascii="Arial" w:hAnsi="Arial" w:cs="Arial"/>
          <w:color w:val="273B47"/>
        </w:rPr>
        <w:t>Kotlin</w:t>
      </w:r>
      <w:proofErr w:type="spellEnd"/>
      <w:r>
        <w:rPr>
          <w:rFonts w:ascii="Arial" w:hAnsi="Arial" w:cs="Arial"/>
          <w:color w:val="273B47"/>
        </w:rPr>
        <w:t> </w:t>
      </w:r>
      <w:r>
        <w:rPr>
          <w:rStyle w:val="Textoennegrita"/>
          <w:rFonts w:ascii="Arial" w:hAnsi="Arial" w:cs="Arial"/>
          <w:color w:val="273B47"/>
        </w:rPr>
        <w:t>por defecto ningún valor</w:t>
      </w:r>
      <w:r>
        <w:rPr>
          <w:rFonts w:ascii="Arial" w:hAnsi="Arial" w:cs="Arial"/>
          <w:color w:val="273B47"/>
        </w:rPr>
        <w:t> puede ser </w:t>
      </w:r>
      <w:r>
        <w:rPr>
          <w:rStyle w:val="Textoennegrita"/>
          <w:rFonts w:ascii="Arial" w:hAnsi="Arial" w:cs="Arial"/>
          <w:color w:val="273B47"/>
        </w:rPr>
        <w:t>nulo</w:t>
      </w:r>
      <w:r>
        <w:rPr>
          <w:rFonts w:ascii="Arial" w:hAnsi="Arial" w:cs="Arial"/>
          <w:color w:val="273B47"/>
        </w:rPr>
        <w:t>. Nos marcará un error.</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Podemos declarar valores nulos de la siguiente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variable</w:t>
      </w:r>
      <w:r>
        <w:rPr>
          <w:rStyle w:val="CdigoHTML"/>
          <w:color w:val="DDDDDD"/>
          <w:shd w:val="clear" w:color="auto" w:fill="272822"/>
        </w:rPr>
        <w:t xml:space="preserve">: </w:t>
      </w:r>
      <w:proofErr w:type="spellStart"/>
      <w:r>
        <w:rPr>
          <w:rStyle w:val="hljs-keyword"/>
          <w:b/>
          <w:bCs/>
          <w:color w:val="F92672"/>
          <w:shd w:val="clear" w:color="auto" w:fill="272822"/>
        </w:rPr>
        <w:t>Int</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proofErr w:type="gramStart"/>
      <w:r>
        <w:rPr>
          <w:rStyle w:val="CdigoHTML"/>
          <w:color w:val="DDDDDD"/>
          <w:shd w:val="clear" w:color="auto" w:fill="272822"/>
        </w:rPr>
        <w:t>variable</w:t>
      </w:r>
      <w:proofErr w:type="gramEnd"/>
      <w:r>
        <w:rPr>
          <w:rStyle w:val="CdigoHTML"/>
          <w:color w:val="DDDDDD"/>
          <w:shd w:val="clear" w:color="auto" w:fill="272822"/>
        </w:rPr>
        <w:t>?.</w:t>
      </w:r>
      <w:proofErr w:type="spellStart"/>
      <w:proofErr w:type="gramStart"/>
      <w:r>
        <w:rPr>
          <w:rStyle w:val="CdigoHTML"/>
          <w:color w:val="DDDDDD"/>
          <w:shd w:val="clear" w:color="auto" w:fill="272822"/>
        </w:rPr>
        <w:t>metodo</w:t>
      </w:r>
      <w:proofErr w:type="spellEnd"/>
      <w:proofErr w:type="gram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O de esta manera</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filePath</w:t>
      </w:r>
      <w:proofErr w:type="spellEnd"/>
      <w:r>
        <w:rPr>
          <w:rStyle w:val="CdigoHTML"/>
          <w:color w:val="DDDDDD"/>
          <w:shd w:val="clear" w:color="auto" w:fill="272822"/>
        </w:rPr>
        <w:t xml:space="preserve"> = </w:t>
      </w:r>
      <w:proofErr w:type="spellStart"/>
      <w:r>
        <w:rPr>
          <w:rStyle w:val="CdigoHTML"/>
          <w:color w:val="DDDDDD"/>
          <w:shd w:val="clear" w:color="auto" w:fill="272822"/>
        </w:rPr>
        <w:t>arguments</w:t>
      </w:r>
      <w:proofErr w:type="spellEnd"/>
      <w:r>
        <w:rPr>
          <w:rStyle w:val="CdigoHTML"/>
          <w:color w:val="DDDDDD"/>
          <w:shd w:val="clear" w:color="auto" w:fill="272822"/>
        </w:rPr>
        <w:t>?.</w:t>
      </w:r>
      <w:proofErr w:type="spellStart"/>
      <w:proofErr w:type="gramStart"/>
      <w:r>
        <w:rPr>
          <w:rStyle w:val="CdigoHTML"/>
          <w:color w:val="DDDDDD"/>
          <w:shd w:val="clear" w:color="auto" w:fill="272822"/>
        </w:rPr>
        <w:t>getString</w:t>
      </w:r>
      <w:proofErr w:type="spellEnd"/>
      <w:r>
        <w:rPr>
          <w:rStyle w:val="CdigoHTML"/>
          <w:color w:val="DDDDDD"/>
          <w:shd w:val="clear" w:color="auto" w:fill="272822"/>
        </w:rPr>
        <w:t>(</w:t>
      </w:r>
      <w:proofErr w:type="gramEnd"/>
      <w:r>
        <w:rPr>
          <w:rStyle w:val="CdigoHTML"/>
          <w:color w:val="DDDDDD"/>
          <w:shd w:val="clear" w:color="auto" w:fill="272822"/>
        </w:rPr>
        <w:t>ARGUMENTS_PATH)</w:t>
      </w:r>
    </w:p>
    <w:p w:rsidR="00AF53BE" w:rsidRDefault="00AF53BE" w:rsidP="00AF53BE">
      <w:pPr>
        <w:pStyle w:val="HTMLconformatoprevio"/>
        <w:shd w:val="clear" w:color="auto" w:fill="333333"/>
        <w:rPr>
          <w:rStyle w:val="CdigoHTML"/>
          <w:color w:val="DDDDDD"/>
          <w:shd w:val="clear" w:color="auto" w:fill="272822"/>
        </w:rPr>
      </w:pPr>
    </w:p>
    <w:p w:rsidR="00AF53BE" w:rsidRDefault="00AF53BE" w:rsidP="00AF53BE">
      <w:pPr>
        <w:pStyle w:val="HTMLconformatoprevio"/>
        <w:shd w:val="clear" w:color="auto" w:fill="333333"/>
        <w:rPr>
          <w:rStyle w:val="CdigoHTML"/>
          <w:color w:val="DDDDDD"/>
          <w:shd w:val="clear" w:color="auto" w:fill="272822"/>
        </w:rPr>
      </w:pPr>
      <w:r>
        <w:rPr>
          <w:rStyle w:val="hljs-comment"/>
          <w:color w:val="75715E"/>
          <w:shd w:val="clear" w:color="auto" w:fill="272822"/>
        </w:rPr>
        <w:t xml:space="preserve">// Podemos usar </w:t>
      </w:r>
      <w:proofErr w:type="spellStart"/>
      <w:r>
        <w:rPr>
          <w:rStyle w:val="hljs-comment"/>
          <w:color w:val="75715E"/>
          <w:shd w:val="clear" w:color="auto" w:fill="272822"/>
        </w:rPr>
        <w:t>Double</w:t>
      </w:r>
      <w:proofErr w:type="spellEnd"/>
      <w:r>
        <w:rPr>
          <w:rStyle w:val="hljs-comment"/>
          <w:color w:val="75715E"/>
          <w:shd w:val="clear" w:color="auto" w:fill="272822"/>
        </w:rPr>
        <w:t xml:space="preserve"> </w:t>
      </w:r>
      <w:proofErr w:type="spellStart"/>
      <w:proofErr w:type="gramStart"/>
      <w:r>
        <w:rPr>
          <w:rStyle w:val="hljs-comment"/>
          <w:color w:val="75715E"/>
          <w:shd w:val="clear" w:color="auto" w:fill="272822"/>
        </w:rPr>
        <w:t>Bang</w:t>
      </w:r>
      <w:proofErr w:type="spellEnd"/>
      <w:r>
        <w:rPr>
          <w:rStyle w:val="hljs-comment"/>
          <w:color w:val="75715E"/>
          <w:shd w:val="clear" w:color="auto" w:fill="272822"/>
        </w:rPr>
        <w:t xml:space="preserve"> !!</w:t>
      </w:r>
      <w:proofErr w:type="gram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msg</w:t>
      </w:r>
      <w:proofErr w:type="spellEnd"/>
      <w:r>
        <w:rPr>
          <w:rStyle w:val="CdigoHTML"/>
          <w:color w:val="DDDDDD"/>
          <w:shd w:val="clear" w:color="auto" w:fill="272822"/>
        </w:rPr>
        <w:t xml:space="preserve">: </w:t>
      </w:r>
      <w:proofErr w:type="spellStart"/>
      <w:r>
        <w:rPr>
          <w:rStyle w:val="CdigoHTML"/>
          <w:color w:val="DDDDDD"/>
          <w:shd w:val="clear" w:color="auto" w:fill="272822"/>
        </w:rPr>
        <w:t>String</w:t>
      </w:r>
      <w:proofErr w:type="spellEnd"/>
      <w:r>
        <w:rPr>
          <w:rStyle w:val="CdigoHTML"/>
          <w:color w:val="DDDDDD"/>
          <w:shd w:val="clear" w:color="auto" w:fill="272822"/>
        </w:rPr>
        <w:t>?</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msg</w:t>
      </w:r>
      <w:proofErr w:type="spellEnd"/>
      <w:proofErr w:type="gram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CdigoHTML"/>
          <w:color w:val="DDDDDD"/>
          <w:shd w:val="clear" w:color="auto" w:fill="272822"/>
        </w:rPr>
        <w:t>println</w:t>
      </w:r>
      <w:proofErr w:type="spellEnd"/>
      <w:r>
        <w:rPr>
          <w:rStyle w:val="CdigoHTML"/>
          <w:color w:val="DDDDDD"/>
          <w:shd w:val="clear" w:color="auto" w:fill="272822"/>
        </w:rPr>
        <w:t>(</w:t>
      </w:r>
      <w:proofErr w:type="spellStart"/>
      <w:proofErr w:type="gramEnd"/>
      <w:r>
        <w:rPr>
          <w:rStyle w:val="CdigoHTML"/>
          <w:color w:val="DDDDDD"/>
          <w:shd w:val="clear" w:color="auto" w:fill="272822"/>
        </w:rPr>
        <w:t>msg</w:t>
      </w:r>
      <w:proofErr w:type="spellEnd"/>
      <w:r>
        <w:rPr>
          <w:rStyle w:val="CdigoHTML"/>
          <w:color w:val="DDDDDD"/>
          <w:shd w:val="clear" w:color="auto" w:fill="272822"/>
        </w:rPr>
        <w:t>!!.</w:t>
      </w:r>
      <w:proofErr w:type="spellStart"/>
      <w:proofErr w:type="gramStart"/>
      <w:r>
        <w:rPr>
          <w:rStyle w:val="CdigoHTML"/>
          <w:color w:val="DDDDDD"/>
          <w:shd w:val="clear" w:color="auto" w:fill="272822"/>
        </w:rPr>
        <w:t>length</w:t>
      </w:r>
      <w:proofErr w:type="spellEnd"/>
      <w:proofErr w:type="gramEnd"/>
      <w:r>
        <w:rPr>
          <w:rStyle w:val="CdigoHTML"/>
          <w:color w:val="DDDDDD"/>
          <w:shd w:val="clear" w:color="auto" w:fill="272822"/>
        </w:rPr>
        <w:t>)</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operador </w:t>
      </w:r>
      <w:proofErr w:type="spellStart"/>
      <w:r>
        <w:rPr>
          <w:rStyle w:val="Textoennegrita"/>
          <w:rFonts w:ascii="Arial" w:hAnsi="Arial" w:cs="Arial"/>
          <w:color w:val="273B47"/>
        </w:rPr>
        <w:t>Double</w:t>
      </w:r>
      <w:proofErr w:type="spellEnd"/>
      <w:r>
        <w:rPr>
          <w:rStyle w:val="Textoennegrita"/>
          <w:rFonts w:ascii="Arial" w:hAnsi="Arial" w:cs="Arial"/>
          <w:color w:val="273B47"/>
        </w:rPr>
        <w:t xml:space="preserve"> </w:t>
      </w:r>
      <w:proofErr w:type="spellStart"/>
      <w:r>
        <w:rPr>
          <w:rStyle w:val="Textoennegrita"/>
          <w:rFonts w:ascii="Arial" w:hAnsi="Arial" w:cs="Arial"/>
          <w:color w:val="273B47"/>
        </w:rPr>
        <w:t>Bang</w:t>
      </w:r>
      <w:proofErr w:type="spellEnd"/>
      <w:r>
        <w:rPr>
          <w:rFonts w:ascii="Arial" w:hAnsi="Arial" w:cs="Arial"/>
          <w:color w:val="273B47"/>
        </w:rPr>
        <w:t xml:space="preserve"> se utiliza pocas veces en </w:t>
      </w:r>
      <w:proofErr w:type="spellStart"/>
      <w:r>
        <w:rPr>
          <w:rFonts w:ascii="Arial" w:hAnsi="Arial" w:cs="Arial"/>
          <w:color w:val="273B47"/>
        </w:rPr>
        <w:t>Kotlin</w:t>
      </w:r>
      <w:proofErr w:type="spellEnd"/>
      <w:r>
        <w:rPr>
          <w:rFonts w:ascii="Arial" w:hAnsi="Arial" w:cs="Arial"/>
          <w:color w:val="273B47"/>
        </w:rPr>
        <w:t xml:space="preserve"> y es preferible </w:t>
      </w:r>
      <w:r>
        <w:rPr>
          <w:rStyle w:val="Textoennegrita"/>
          <w:rFonts w:ascii="Arial" w:hAnsi="Arial" w:cs="Arial"/>
          <w:color w:val="273B47"/>
        </w:rPr>
        <w:t>no usarlo</w:t>
      </w:r>
    </w:p>
    <w:p w:rsidR="00AF53BE" w:rsidRDefault="00AF53BE" w:rsidP="00406E85">
      <w:pPr>
        <w:pStyle w:val="NormalWeb"/>
        <w:spacing w:before="0" w:beforeAutospacing="0" w:after="0" w:afterAutospacing="0"/>
        <w:rPr>
          <w:rFonts w:ascii="Arial" w:hAnsi="Arial" w:cs="Arial"/>
          <w:color w:val="273B47"/>
        </w:rPr>
      </w:pPr>
    </w:p>
    <w:p w:rsidR="00AF53BE" w:rsidRDefault="00AF53BE" w:rsidP="00AF53B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Operador Elvis</w:t>
      </w:r>
    </w:p>
    <w:p w:rsidR="00AF53BE" w:rsidRDefault="00AF53BE" w:rsidP="00AF53BE">
      <w:pPr>
        <w:pStyle w:val="NormalWeb"/>
        <w:spacing w:before="0" w:beforeAutospacing="0" w:after="0" w:afterAutospacing="0"/>
        <w:rPr>
          <w:rFonts w:ascii="Arial" w:hAnsi="Arial" w:cs="Arial"/>
          <w:color w:val="273B47"/>
        </w:rPr>
      </w:pPr>
      <w:r>
        <w:rPr>
          <w:rFonts w:ascii="Arial" w:hAnsi="Arial" w:cs="Arial"/>
          <w:color w:val="273B47"/>
        </w:rPr>
        <w:t>El </w:t>
      </w:r>
      <w:r>
        <w:rPr>
          <w:rStyle w:val="Textoennegrita"/>
          <w:rFonts w:ascii="Arial" w:hAnsi="Arial" w:cs="Arial"/>
          <w:color w:val="273B47"/>
        </w:rPr>
        <w:t xml:space="preserve">operador </w:t>
      </w:r>
      <w:proofErr w:type="gramStart"/>
      <w:r>
        <w:rPr>
          <w:rStyle w:val="Textoennegrita"/>
          <w:rFonts w:ascii="Arial" w:hAnsi="Arial" w:cs="Arial"/>
          <w:color w:val="273B47"/>
        </w:rPr>
        <w:t>Elvis</w:t>
      </w:r>
      <w:r>
        <w:rPr>
          <w:rFonts w:ascii="Arial" w:hAnsi="Arial" w:cs="Arial"/>
          <w:color w:val="273B47"/>
        </w:rPr>
        <w:t> </w:t>
      </w:r>
      <w:r>
        <w:rPr>
          <w:rStyle w:val="CdigoHTML"/>
          <w:color w:val="273B47"/>
        </w:rPr>
        <w:t>?</w:t>
      </w:r>
      <w:proofErr w:type="gramEnd"/>
      <w:r>
        <w:rPr>
          <w:rStyle w:val="CdigoHTML"/>
          <w:color w:val="273B47"/>
        </w:rPr>
        <w:t>:</w:t>
      </w:r>
      <w:r>
        <w:rPr>
          <w:rFonts w:ascii="Arial" w:hAnsi="Arial" w:cs="Arial"/>
          <w:color w:val="273B47"/>
        </w:rPr>
        <w:t> es definido de esta manera debido a que el signo de interrogación asemeja el cabello de Elvis Presley.</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Para comparar si un valor es nulo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if</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list</w:t>
      </w:r>
      <w:proofErr w:type="spellEnd"/>
      <w:r>
        <w:rPr>
          <w:rStyle w:val="CdigoHTML"/>
          <w:color w:val="DDDDDD"/>
          <w:shd w:val="clear" w:color="auto" w:fill="272822"/>
        </w:rPr>
        <w:t xml:space="preserve"> != </w:t>
      </w:r>
      <w:proofErr w:type="spellStart"/>
      <w:r>
        <w:rPr>
          <w:rStyle w:val="hljs-literal"/>
          <w:b/>
          <w:bCs/>
          <w:color w:val="F92672"/>
          <w:shd w:val="clear" w:color="auto" w:fill="272822"/>
        </w:rPr>
        <w:t>null</w:t>
      </w:r>
      <w:proofErr w:type="spell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proofErr w:type="spellStart"/>
      <w:r>
        <w:rPr>
          <w:rStyle w:val="CdigoHTML"/>
          <w:color w:val="DDDDDD"/>
          <w:shd w:val="clear" w:color="auto" w:fill="272822"/>
        </w:rPr>
        <w:t>list.size</w:t>
      </w:r>
      <w:proofErr w:type="spellEnd"/>
    </w:p>
    <w:p w:rsidR="00AF53BE" w:rsidRDefault="00AF53BE" w:rsidP="00AF53B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else</w:t>
      </w:r>
      <w:proofErr w:type="spellEnd"/>
      <w:proofErr w:type="gramEnd"/>
      <w:r>
        <w:rPr>
          <w:rStyle w:val="CdigoHTML"/>
          <w:color w:val="DDDDDD"/>
          <w:shd w:val="clear" w:color="auto" w:fill="272822"/>
        </w:rPr>
        <w:t xml:space="preserve"> </w:t>
      </w:r>
      <w:proofErr w:type="spellStart"/>
      <w:r>
        <w:rPr>
          <w:rStyle w:val="hljs-keyword"/>
          <w:b/>
          <w:bCs/>
          <w:color w:val="F92672"/>
          <w:shd w:val="clear" w:color="auto" w:fill="272822"/>
        </w:rPr>
        <w:t>return</w:t>
      </w:r>
      <w:proofErr w:type="spellEnd"/>
      <w:r>
        <w:rPr>
          <w:rStyle w:val="CdigoHTML"/>
          <w:color w:val="DDDDDD"/>
          <w:shd w:val="clear" w:color="auto" w:fill="272822"/>
        </w:rPr>
        <w:t xml:space="preserve">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Con Elvis podemos hacer lo siguiente:</w:t>
      </w:r>
    </w:p>
    <w:p w:rsidR="00AF53BE" w:rsidRDefault="00AF53BE" w:rsidP="00AF53BE">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it.listFiles</w:t>
      </w:r>
      <w:proofErr w:type="spellEnd"/>
      <w:r>
        <w:rPr>
          <w:rStyle w:val="CdigoHTML"/>
          <w:color w:val="DDDDDD"/>
          <w:shd w:val="clear" w:color="auto" w:fill="272822"/>
        </w:rPr>
        <w:t>()</w:t>
      </w:r>
      <w:proofErr w:type="gramStart"/>
      <w:r>
        <w:rPr>
          <w:rStyle w:val="CdigoHTML"/>
          <w:color w:val="DDDDDD"/>
          <w:shd w:val="clear" w:color="auto" w:fill="272822"/>
        </w:rPr>
        <w:t>?.</w:t>
      </w:r>
      <w:proofErr w:type="spellStart"/>
      <w:r>
        <w:rPr>
          <w:rStyle w:val="CdigoHTML"/>
          <w:color w:val="DDDDDD"/>
          <w:shd w:val="clear" w:color="auto" w:fill="272822"/>
        </w:rPr>
        <w:t>size</w:t>
      </w:r>
      <w:proofErr w:type="spellEnd"/>
      <w:proofErr w:type="gramEnd"/>
      <w:r>
        <w:rPr>
          <w:rStyle w:val="CdigoHTML"/>
          <w:color w:val="DDDDDD"/>
          <w:shd w:val="clear" w:color="auto" w:fill="272822"/>
        </w:rPr>
        <w:t xml:space="preserve"> ?: </w:t>
      </w:r>
      <w:r>
        <w:rPr>
          <w:rStyle w:val="hljs-number"/>
          <w:color w:val="DDDDDD"/>
          <w:shd w:val="clear" w:color="auto" w:fill="272822"/>
        </w:rPr>
        <w:t>0</w:t>
      </w:r>
    </w:p>
    <w:p w:rsidR="00AF53BE" w:rsidRDefault="00AF53BE" w:rsidP="00AF53BE">
      <w:pPr>
        <w:pStyle w:val="NormalWeb"/>
        <w:spacing w:before="113" w:beforeAutospacing="0" w:after="113" w:afterAutospacing="0"/>
        <w:rPr>
          <w:rFonts w:ascii="Arial" w:hAnsi="Arial" w:cs="Arial"/>
          <w:color w:val="273B47"/>
        </w:rPr>
      </w:pPr>
      <w:r>
        <w:rPr>
          <w:rFonts w:ascii="Arial" w:hAnsi="Arial" w:cs="Arial"/>
          <w:color w:val="273B47"/>
        </w:rPr>
        <w:t>Los dos dan el mismo resultado, pero con Elvis podemos simplificarlo mucho más.</w:t>
      </w:r>
    </w:p>
    <w:p w:rsidR="00406E85" w:rsidRDefault="00406E85" w:rsidP="00D90DBE"/>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 xml:space="preserve">Ejercicios con </w:t>
      </w:r>
      <w:proofErr w:type="spellStart"/>
      <w:r>
        <w:rPr>
          <w:rStyle w:val="Textoennegrita"/>
          <w:rFonts w:ascii="Arial" w:hAnsi="Arial" w:cs="Arial"/>
          <w:color w:val="4A4A4A"/>
        </w:rPr>
        <w:t>Null</w:t>
      </w:r>
      <w:proofErr w:type="spellEnd"/>
      <w:r>
        <w:rPr>
          <w:rStyle w:val="Textoennegrita"/>
          <w:rFonts w:ascii="Arial" w:hAnsi="Arial" w:cs="Arial"/>
          <w:color w:val="4A4A4A"/>
        </w:rPr>
        <w:t xml:space="preserve"> Safety y operador Elvis (Clase 12; Curso </w:t>
      </w:r>
      <w:proofErr w:type="spellStart"/>
      <w:r>
        <w:rPr>
          <w:rStyle w:val="Textoennegrita"/>
          <w:rFonts w:ascii="Arial" w:hAnsi="Arial" w:cs="Arial"/>
          <w:color w:val="4A4A4A"/>
        </w:rPr>
        <w:t>Basico</w:t>
      </w:r>
      <w:proofErr w:type="spellEnd"/>
      <w:r>
        <w:rPr>
          <w:rStyle w:val="Textoennegrita"/>
          <w:rFonts w:ascii="Arial" w:hAnsi="Arial" w:cs="Arial"/>
          <w:color w:val="4A4A4A"/>
        </w:rPr>
        <w:t xml:space="preserve"> de </w:t>
      </w:r>
      <w:proofErr w:type="spellStart"/>
      <w:r>
        <w:rPr>
          <w:rStyle w:val="Textoennegrita"/>
          <w:rFonts w:ascii="Arial" w:hAnsi="Arial" w:cs="Arial"/>
          <w:color w:val="4A4A4A"/>
        </w:rPr>
        <w:t>Kotlin</w:t>
      </w:r>
      <w:proofErr w:type="spellEnd"/>
      <w:r>
        <w:rPr>
          <w:rStyle w:val="Textoennegrita"/>
          <w:rFonts w:ascii="Arial" w:hAnsi="Arial" w:cs="Arial"/>
          <w:color w:val="4A4A4A"/>
        </w:rPr>
        <w:t>)</w:t>
      </w:r>
    </w:p>
    <w:p w:rsidR="00AF53BE" w:rsidRDefault="00AF53BE" w:rsidP="00AF53B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Si vas a ocupar una función ** </w:t>
      </w:r>
      <w:proofErr w:type="spellStart"/>
      <w:r>
        <w:rPr>
          <w:rFonts w:ascii="Arial" w:hAnsi="Arial" w:cs="Arial"/>
          <w:color w:val="4A4A4A"/>
        </w:rPr>
        <w:t>double</w:t>
      </w:r>
      <w:proofErr w:type="spellEnd"/>
      <w:r>
        <w:rPr>
          <w:rFonts w:ascii="Arial" w:hAnsi="Arial" w:cs="Arial"/>
          <w:color w:val="4A4A4A"/>
        </w:rPr>
        <w:t xml:space="preserve"> </w:t>
      </w:r>
      <w:proofErr w:type="spellStart"/>
      <w:r>
        <w:rPr>
          <w:rFonts w:ascii="Arial" w:hAnsi="Arial" w:cs="Arial"/>
          <w:color w:val="4A4A4A"/>
        </w:rPr>
        <w:t>Bang</w:t>
      </w:r>
      <w:proofErr w:type="spellEnd"/>
      <w:r>
        <w:rPr>
          <w:rFonts w:ascii="Arial" w:hAnsi="Arial" w:cs="Arial"/>
          <w:color w:val="4A4A4A"/>
        </w:rPr>
        <w:t>;** siempre tiene que ir con su </w:t>
      </w:r>
      <w:r>
        <w:rPr>
          <w:rStyle w:val="Textoennegrita"/>
          <w:rFonts w:ascii="Arial" w:hAnsi="Arial" w:cs="Arial"/>
          <w:color w:val="4A4A4A"/>
        </w:rPr>
        <w:t>catch</w:t>
      </w:r>
      <w:r>
        <w:rPr>
          <w:rFonts w:ascii="Arial" w:hAnsi="Arial" w:cs="Arial"/>
          <w:color w:val="4A4A4A"/>
        </w:rPr>
        <w:t> y así no será vulnerable a los usuarios maliciosos,</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Llamada segura;</w:t>
      </w:r>
      <w:r>
        <w:rPr>
          <w:rFonts w:ascii="Arial" w:hAnsi="Arial" w:cs="Arial"/>
          <w:color w:val="4A4A4A"/>
        </w:rPr>
        <w:t xml:space="preserve"> esta es ocupada con su icónico </w:t>
      </w:r>
      <w:proofErr w:type="gramStart"/>
      <w:r>
        <w:rPr>
          <w:rFonts w:ascii="Arial" w:hAnsi="Arial" w:cs="Arial"/>
          <w:color w:val="4A4A4A"/>
        </w:rPr>
        <w:t>signo </w:t>
      </w:r>
      <w:r>
        <w:rPr>
          <w:rStyle w:val="CdigoHTML"/>
          <w:color w:val="4A4A4A"/>
        </w:rPr>
        <w:t>?</w:t>
      </w:r>
      <w:proofErr w:type="gramEnd"/>
      <w:r>
        <w:rPr>
          <w:rFonts w:ascii="Arial" w:hAnsi="Arial" w:cs="Arial"/>
          <w:color w:val="4A4A4A"/>
        </w:rPr>
        <w:t> y sirve para declarar a una variable nula.</w:t>
      </w:r>
    </w:p>
    <w:p w:rsidR="00AF53BE" w:rsidRDefault="00AF53BE" w:rsidP="00AF53BE">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Operador Elvis;</w:t>
      </w:r>
      <w:r>
        <w:rPr>
          <w:rFonts w:ascii="Arial" w:hAnsi="Arial" w:cs="Arial"/>
          <w:color w:val="4A4A4A"/>
        </w:rPr>
        <w:t xml:space="preserve"> el operador Elvis cuenta con muchos códigos como </w:t>
      </w:r>
      <w:proofErr w:type="spellStart"/>
      <w:r>
        <w:rPr>
          <w:rFonts w:ascii="Arial" w:hAnsi="Arial" w:cs="Arial"/>
          <w:color w:val="4A4A4A"/>
        </w:rPr>
        <w:t>él</w:t>
      </w:r>
      <w:proofErr w:type="gramStart"/>
      <w:r>
        <w:rPr>
          <w:rFonts w:ascii="Arial" w:hAnsi="Arial" w:cs="Arial"/>
          <w:color w:val="4A4A4A"/>
        </w:rPr>
        <w:t>;</w:t>
      </w:r>
      <w:r>
        <w:rPr>
          <w:rStyle w:val="CdigoHTML"/>
          <w:color w:val="4A4A4A"/>
        </w:rPr>
        <w:t>filterNotNull</w:t>
      </w:r>
      <w:proofErr w:type="spellEnd"/>
      <w:proofErr w:type="gramEnd"/>
      <w:r>
        <w:rPr>
          <w:rStyle w:val="CdigoHTML"/>
          <w:color w:val="4A4A4A"/>
        </w:rPr>
        <w:t>;</w:t>
      </w:r>
      <w:r>
        <w:rPr>
          <w:rFonts w:ascii="Arial" w:hAnsi="Arial" w:cs="Arial"/>
          <w:color w:val="4A4A4A"/>
        </w:rPr>
        <w:t> que sirve para excluir a los valores nulos de los otros valores, este también puede acortar el código de una asombrosa manera.</w:t>
      </w:r>
    </w:p>
    <w:p w:rsidR="00AF53BE" w:rsidRDefault="00AF53BE" w:rsidP="009E2CF2">
      <w:pPr>
        <w:ind w:left="708" w:hanging="708"/>
      </w:pPr>
    </w:p>
    <w:p w:rsidR="008F515C" w:rsidRDefault="008F515C" w:rsidP="00D90DBE">
      <w:pPr>
        <w:rPr>
          <w:rFonts w:ascii="Arial" w:hAnsi="Arial" w:cs="Arial"/>
          <w:color w:val="4A4A4A"/>
          <w:shd w:val="clear" w:color="auto" w:fill="FFFFFF"/>
        </w:rPr>
      </w:pPr>
      <w:r>
        <w:rPr>
          <w:rFonts w:ascii="Arial" w:hAnsi="Arial" w:cs="Arial"/>
          <w:color w:val="4A4A4A"/>
          <w:shd w:val="clear" w:color="auto" w:fill="FFFFFF"/>
        </w:rPr>
        <w:lastRenderedPageBreak/>
        <w:t>Les comparto unos </w:t>
      </w:r>
      <w:proofErr w:type="spellStart"/>
      <w:r>
        <w:fldChar w:fldCharType="begin"/>
      </w:r>
      <w:r>
        <w:instrText xml:space="preserve"> HYPERLINK "https://github.com/JandresR86/ejercicios" \t "_blank" </w:instrText>
      </w:r>
      <w:r>
        <w:fldChar w:fldCharType="separate"/>
      </w:r>
      <w:r>
        <w:rPr>
          <w:rStyle w:val="Hipervnculo"/>
          <w:rFonts w:ascii="Arial" w:hAnsi="Arial" w:cs="Arial"/>
          <w:color w:val="0791E6"/>
          <w:shd w:val="clear" w:color="auto" w:fill="FFFFFF"/>
        </w:rPr>
        <w:t>Ejerccios</w:t>
      </w:r>
      <w:proofErr w:type="spellEnd"/>
      <w:r>
        <w:fldChar w:fldCharType="end"/>
      </w:r>
      <w:r>
        <w:rPr>
          <w:rFonts w:ascii="Arial" w:hAnsi="Arial" w:cs="Arial"/>
          <w:color w:val="4A4A4A"/>
        </w:rPr>
        <w:br/>
      </w:r>
      <w:r>
        <w:rPr>
          <w:rFonts w:ascii="Arial" w:hAnsi="Arial" w:cs="Arial"/>
          <w:color w:val="4A4A4A"/>
          <w:shd w:val="clear" w:color="auto" w:fill="FFFFFF"/>
        </w:rPr>
        <w:t xml:space="preserve">para practicar, recuerden que la </w:t>
      </w:r>
      <w:proofErr w:type="gramStart"/>
      <w:r>
        <w:rPr>
          <w:rFonts w:ascii="Arial" w:hAnsi="Arial" w:cs="Arial"/>
          <w:color w:val="4A4A4A"/>
          <w:shd w:val="clear" w:color="auto" w:fill="FFFFFF"/>
        </w:rPr>
        <w:t>practica</w:t>
      </w:r>
      <w:proofErr w:type="gramEnd"/>
      <w:r>
        <w:rPr>
          <w:rFonts w:ascii="Arial" w:hAnsi="Arial" w:cs="Arial"/>
          <w:color w:val="4A4A4A"/>
          <w:shd w:val="clear" w:color="auto" w:fill="FFFFFF"/>
        </w:rPr>
        <w:t xml:space="preserve"> hace al maestro</w:t>
      </w:r>
    </w:p>
    <w:p w:rsidR="00CB6F26" w:rsidRDefault="00CB6F26" w:rsidP="00D90DBE">
      <w:pPr>
        <w:rPr>
          <w:rFonts w:ascii="Arial" w:hAnsi="Arial" w:cs="Arial"/>
          <w:color w:val="4A4A4A"/>
          <w:shd w:val="clear" w:color="auto" w:fill="FFFFFF"/>
        </w:rPr>
      </w:pPr>
    </w:p>
    <w:p w:rsidR="00CB6F26" w:rsidRDefault="00CB6F26" w:rsidP="00CB6F2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¿Qué es un </w:t>
      </w:r>
      <w:proofErr w:type="spellStart"/>
      <w:r>
        <w:rPr>
          <w:rFonts w:ascii="cooper_hewittmedium" w:hAnsi="cooper_hewittmedium"/>
          <w:color w:val="000000"/>
          <w:spacing w:val="-2"/>
          <w:sz w:val="36"/>
          <w:szCs w:val="36"/>
        </w:rPr>
        <w:t>Array</w:t>
      </w:r>
      <w:proofErr w:type="spellEnd"/>
      <w:r>
        <w:rPr>
          <w:rFonts w:ascii="cooper_hewittmedium" w:hAnsi="cooper_hewittmedium"/>
          <w:color w:val="000000"/>
          <w:spacing w:val="-2"/>
          <w:sz w:val="36"/>
          <w:szCs w:val="36"/>
        </w:rPr>
        <w:t xml:space="preserve"> en </w:t>
      </w:r>
      <w:proofErr w:type="spellStart"/>
      <w:r>
        <w:rPr>
          <w:rFonts w:ascii="cooper_hewittmedium" w:hAnsi="cooper_hewittmedium"/>
          <w:color w:val="000000"/>
          <w:spacing w:val="-2"/>
          <w:sz w:val="36"/>
          <w:szCs w:val="36"/>
        </w:rPr>
        <w:t>Kotlin</w:t>
      </w:r>
      <w:proofErr w:type="spellEnd"/>
      <w:r>
        <w:rPr>
          <w:rFonts w:ascii="cooper_hewittmedium" w:hAnsi="cooper_hewittmedium"/>
          <w:color w:val="000000"/>
          <w:spacing w:val="-2"/>
          <w:sz w:val="36"/>
          <w:szCs w:val="36"/>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Los </w:t>
      </w:r>
      <w:proofErr w:type="spellStart"/>
      <w:r>
        <w:rPr>
          <w:rStyle w:val="Textoennegrita"/>
          <w:rFonts w:ascii="Arial" w:hAnsi="Arial" w:cs="Arial"/>
          <w:color w:val="273B47"/>
        </w:rPr>
        <w:t>Array</w:t>
      </w:r>
      <w:proofErr w:type="spellEnd"/>
      <w:r>
        <w:rPr>
          <w:rFonts w:ascii="Arial" w:hAnsi="Arial" w:cs="Arial"/>
          <w:color w:val="273B47"/>
        </w:rPr>
        <w:t> son colecciones de datos que nos permiten almacenar grandes o múltiples cantidades de información en una sola variable.</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w:t>
      </w:r>
      <w:proofErr w:type="spellStart"/>
      <w:proofErr w:type="gramStart"/>
      <w:r>
        <w:rPr>
          <w:rStyle w:val="CdigoHTML"/>
          <w:color w:val="273B47"/>
        </w:rPr>
        <w:t>ArrayOf</w:t>
      </w:r>
      <w:proofErr w:type="spellEnd"/>
      <w:r>
        <w:rPr>
          <w:rStyle w:val="CdigoHTML"/>
          <w:color w:val="273B47"/>
        </w:rPr>
        <w:t>(</w:t>
      </w:r>
      <w:proofErr w:type="gramEnd"/>
      <w:r>
        <w:rPr>
          <w:rStyle w:val="CdigoHTML"/>
          <w:color w:val="273B47"/>
        </w:rPr>
        <w:t>)</w:t>
      </w:r>
      <w:r>
        <w:rPr>
          <w:rFonts w:ascii="Arial" w:hAnsi="Arial" w:cs="Arial"/>
          <w:color w:val="273B47"/>
        </w:rPr>
        <w:t>: abrimos la posibilidad para que no sea un tipo de dato específico, para cualquier tipo de datos.</w:t>
      </w:r>
    </w:p>
    <w:p w:rsidR="00CB6F26" w:rsidRDefault="00CB6F26" w:rsidP="00CB6F26">
      <w:pPr>
        <w:pStyle w:val="NormalWeb"/>
        <w:spacing w:before="113" w:beforeAutospacing="0" w:after="113" w:afterAutospacing="0"/>
        <w:rPr>
          <w:rFonts w:ascii="Arial" w:hAnsi="Arial" w:cs="Arial"/>
          <w:color w:val="273B47"/>
        </w:rPr>
      </w:pPr>
      <w:r>
        <w:rPr>
          <w:rFonts w:ascii="Arial" w:hAnsi="Arial" w:cs="Arial"/>
          <w:color w:val="273B47"/>
        </w:rPr>
        <w:t>Podemos especificar un tipo de datos, por ejemplo de tipo entero:</w:t>
      </w:r>
    </w:p>
    <w:p w:rsidR="00CB6F26" w:rsidRDefault="00CB6F26" w:rsidP="00CB6F26">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w:t>
      </w:r>
      <w:proofErr w:type="spellStart"/>
      <w:r>
        <w:rPr>
          <w:rStyle w:val="hljs-variable"/>
          <w:color w:val="A6E22E"/>
          <w:shd w:val="clear" w:color="auto" w:fill="272822"/>
        </w:rPr>
        <w:t>numbers</w:t>
      </w:r>
      <w:proofErr w:type="spellEnd"/>
      <w:r>
        <w:rPr>
          <w:rStyle w:val="CdigoHTML"/>
          <w:color w:val="DDDDDD"/>
          <w:shd w:val="clear" w:color="auto" w:fill="272822"/>
        </w:rPr>
        <w:t xml:space="preserve"> = </w:t>
      </w:r>
      <w:proofErr w:type="spellStart"/>
      <w:r>
        <w:rPr>
          <w:rStyle w:val="CdigoHTML"/>
          <w:color w:val="DDDDDD"/>
          <w:shd w:val="clear" w:color="auto" w:fill="272822"/>
        </w:rPr>
        <w:t>intArrayOf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CB6F26" w:rsidRDefault="00CB6F26" w:rsidP="00CB6F26">
      <w:pPr>
        <w:pStyle w:val="NormalWeb"/>
        <w:spacing w:before="0" w:beforeAutospacing="0" w:after="0" w:afterAutospacing="0"/>
        <w:rPr>
          <w:rFonts w:ascii="Arial" w:hAnsi="Arial" w:cs="Arial"/>
          <w:color w:val="273B47"/>
        </w:rPr>
      </w:pPr>
      <w:r>
        <w:rPr>
          <w:rFonts w:ascii="Arial" w:hAnsi="Arial" w:cs="Arial"/>
          <w:color w:val="273B47"/>
        </w:rPr>
        <w:t>Para </w:t>
      </w:r>
      <w:r>
        <w:rPr>
          <w:rStyle w:val="Textoennegrita"/>
          <w:rFonts w:ascii="Arial" w:hAnsi="Arial" w:cs="Arial"/>
          <w:color w:val="273B47"/>
        </w:rPr>
        <w:t>iterar</w:t>
      </w:r>
      <w:r>
        <w:rPr>
          <w:rFonts w:ascii="Arial" w:hAnsi="Arial" w:cs="Arial"/>
          <w:color w:val="273B47"/>
        </w:rPr>
        <w:t> un arreglo e imprimirlo en la pantalla podemos hacerlo de la siguiente manera:</w:t>
      </w:r>
    </w:p>
    <w:p w:rsidR="00CB6F26" w:rsidRDefault="00CB6F26" w:rsidP="00CB6F26">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for</w:t>
      </w:r>
      <w:proofErr w:type="spellEnd"/>
      <w:proofErr w:type="gramEnd"/>
      <w:r>
        <w:rPr>
          <w:rStyle w:val="CdigoHTML"/>
          <w:color w:val="DDDDDD"/>
          <w:shd w:val="clear" w:color="auto" w:fill="272822"/>
        </w:rPr>
        <w:t xml:space="preserve"> (</w:t>
      </w:r>
      <w:proofErr w:type="spellStart"/>
      <w:r>
        <w:rPr>
          <w:rStyle w:val="CdigoHTML"/>
          <w:color w:val="DDDDDD"/>
          <w:shd w:val="clear" w:color="auto" w:fill="272822"/>
        </w:rPr>
        <w:t>num</w:t>
      </w:r>
      <w:proofErr w:type="spellEnd"/>
      <w:r>
        <w:rPr>
          <w:rStyle w:val="CdigoHTML"/>
          <w:color w:val="DDDDDD"/>
          <w:shd w:val="clear" w:color="auto" w:fill="272822"/>
        </w:rPr>
        <w:t xml:space="preserve"> </w:t>
      </w:r>
      <w:r>
        <w:rPr>
          <w:rStyle w:val="hljs-keyword"/>
          <w:b/>
          <w:bCs/>
          <w:color w:val="F92672"/>
          <w:shd w:val="clear" w:color="auto" w:fill="272822"/>
        </w:rPr>
        <w:t>in</w:t>
      </w:r>
      <w:r>
        <w:rPr>
          <w:rStyle w:val="CdigoHTML"/>
          <w:color w:val="DDDDDD"/>
          <w:shd w:val="clear" w:color="auto" w:fill="272822"/>
        </w:rPr>
        <w:t xml:space="preserve"> </w:t>
      </w:r>
      <w:proofErr w:type="spellStart"/>
      <w:r>
        <w:rPr>
          <w:rStyle w:val="CdigoHTML"/>
          <w:color w:val="DDDDDD"/>
          <w:shd w:val="clear" w:color="auto" w:fill="272822"/>
        </w:rPr>
        <w:t>numbers</w:t>
      </w:r>
      <w:proofErr w:type="spellEnd"/>
      <w:r>
        <w:rPr>
          <w:rStyle w:val="CdigoHTML"/>
          <w:color w:val="DDDDDD"/>
          <w:shd w:val="clear" w:color="auto" w:fill="272822"/>
        </w:rPr>
        <w:t>){</w:t>
      </w:r>
    </w:p>
    <w:p w:rsidR="00CB6F26" w:rsidRDefault="00CB6F26" w:rsidP="00CB6F26">
      <w:pPr>
        <w:pStyle w:val="HTMLconformatoprevio"/>
        <w:shd w:val="clear" w:color="auto" w:fill="333333"/>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w:t>
      </w:r>
      <w:proofErr w:type="spellStart"/>
      <w:r>
        <w:rPr>
          <w:rStyle w:val="hljs-string"/>
          <w:color w:val="A6E22E"/>
          <w:shd w:val="clear" w:color="auto" w:fill="272822"/>
        </w:rPr>
        <w:t>Numeros</w:t>
      </w:r>
      <w:proofErr w:type="spellEnd"/>
      <w:r>
        <w:rPr>
          <w:rStyle w:val="hljs-string"/>
          <w:color w:val="A6E22E"/>
          <w:shd w:val="clear" w:color="auto" w:fill="272822"/>
        </w:rPr>
        <w:t>: $</w:t>
      </w:r>
      <w:proofErr w:type="spellStart"/>
      <w:r>
        <w:rPr>
          <w:rStyle w:val="hljs-string"/>
          <w:color w:val="A6E22E"/>
          <w:shd w:val="clear" w:color="auto" w:fill="272822"/>
        </w:rPr>
        <w:t>num</w:t>
      </w:r>
      <w:proofErr w:type="spellEnd"/>
      <w:r>
        <w:rPr>
          <w:rStyle w:val="hljs-string"/>
          <w:color w:val="A6E22E"/>
          <w:shd w:val="clear" w:color="auto" w:fill="272822"/>
        </w:rPr>
        <w:t>"</w:t>
      </w:r>
      <w:r>
        <w:rPr>
          <w:rStyle w:val="CdigoHTML"/>
          <w:color w:val="DDDDDD"/>
          <w:shd w:val="clear" w:color="auto" w:fill="272822"/>
        </w:rPr>
        <w:t>)</w:t>
      </w:r>
    </w:p>
    <w:p w:rsidR="00CB6F26" w:rsidRDefault="00CB6F26" w:rsidP="00CB6F26">
      <w:pPr>
        <w:pStyle w:val="HTMLconformatoprevio"/>
        <w:shd w:val="clear" w:color="auto" w:fill="333333"/>
        <w:rPr>
          <w:color w:val="FFFFFF"/>
          <w:sz w:val="21"/>
          <w:szCs w:val="21"/>
        </w:rPr>
      </w:pPr>
      <w:r>
        <w:rPr>
          <w:rStyle w:val="CdigoHTML"/>
          <w:color w:val="DDDDDD"/>
          <w:shd w:val="clear" w:color="auto" w:fill="272822"/>
        </w:rPr>
        <w:t>}</w:t>
      </w:r>
    </w:p>
    <w:p w:rsidR="00CB6F26" w:rsidRDefault="00CB6F26" w:rsidP="00D90DBE"/>
    <w:p w:rsidR="0090437E" w:rsidRDefault="0090437E" w:rsidP="00D90DBE"/>
    <w:p w:rsidR="0090437E" w:rsidRDefault="0090437E" w:rsidP="0090437E">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r>
        <w:rPr>
          <w:rFonts w:ascii="Consolas" w:hAnsi="Consolas"/>
          <w:color w:val="000000"/>
        </w:rPr>
        <w:t>arreglos(){</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de </w:t>
      </w:r>
      <w:proofErr w:type="spellStart"/>
      <w:r>
        <w:rPr>
          <w:rFonts w:ascii="Consolas" w:hAnsi="Consolas"/>
          <w:i/>
          <w:iCs/>
          <w:color w:val="808080"/>
        </w:rPr>
        <w:t>multivalor</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countries</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Indía</w:t>
      </w:r>
      <w:proofErr w:type="spellEnd"/>
      <w:r>
        <w:rPr>
          <w:rFonts w:ascii="Consolas" w:hAnsi="Consolas"/>
          <w:b/>
          <w:bCs/>
          <w:color w:val="008000"/>
        </w:rPr>
        <w:t>"</w:t>
      </w:r>
      <w:r>
        <w:rPr>
          <w:rFonts w:ascii="Consolas" w:hAnsi="Consolas"/>
          <w:color w:val="000000"/>
        </w:rPr>
        <w:t xml:space="preserve">, </w:t>
      </w:r>
      <w:r>
        <w:rPr>
          <w:rFonts w:ascii="Consolas" w:hAnsi="Consolas"/>
          <w:b/>
          <w:bCs/>
          <w:color w:val="008000"/>
        </w:rPr>
        <w:t>"México"</w:t>
      </w:r>
      <w:r>
        <w:rPr>
          <w:rFonts w:ascii="Consolas" w:hAnsi="Consolas"/>
          <w:color w:val="000000"/>
        </w:rPr>
        <w:t xml:space="preserve">, </w:t>
      </w:r>
      <w:r>
        <w:rPr>
          <w:rFonts w:ascii="Consolas" w:hAnsi="Consolas"/>
          <w:b/>
          <w:bCs/>
          <w:color w:val="008000"/>
        </w:rPr>
        <w:t>"Chile"</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 xml:space="preserve">10 </w:t>
      </w:r>
      <w:r>
        <w:rPr>
          <w:rFonts w:ascii="Consolas" w:hAnsi="Consolas"/>
          <w:color w:val="000000"/>
        </w:rPr>
        <w:t>,</w:t>
      </w:r>
      <w:r>
        <w:rPr>
          <w:rFonts w:ascii="Consolas" w:hAnsi="Consolas"/>
          <w:color w:val="0000FF"/>
        </w:rPr>
        <w:t>2.5</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Array</w:t>
      </w:r>
      <w:proofErr w:type="spellEnd"/>
      <w:r>
        <w:rPr>
          <w:rFonts w:ascii="Consolas" w:hAnsi="Consolas"/>
          <w:i/>
          <w:iCs/>
          <w:color w:val="808080"/>
        </w:rPr>
        <w:t xml:space="preserve"> con </w:t>
      </w:r>
      <w:proofErr w:type="spellStart"/>
      <w:r>
        <w:rPr>
          <w:rFonts w:ascii="Consolas" w:hAnsi="Consolas"/>
          <w:i/>
          <w:iCs/>
          <w:color w:val="808080"/>
        </w:rPr>
        <w:t>restición</w:t>
      </w:r>
      <w:proofErr w:type="spellEnd"/>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days</w:t>
      </w:r>
      <w:proofErr w:type="spellEnd"/>
      <w:r>
        <w:rPr>
          <w:rFonts w:ascii="Consolas" w:hAnsi="Consolas"/>
          <w:color w:val="000000"/>
        </w:rPr>
        <w:t xml:space="preserve">: </w:t>
      </w:r>
      <w:proofErr w:type="spellStart"/>
      <w:r>
        <w:rPr>
          <w:rFonts w:ascii="Consolas" w:hAnsi="Consolas"/>
          <w:color w:val="000000"/>
        </w:rPr>
        <w:t>Array</w:t>
      </w:r>
      <w:proofErr w:type="spellEnd"/>
      <w:r>
        <w:rPr>
          <w:rFonts w:ascii="Consolas" w:hAnsi="Consolas"/>
          <w:color w:val="000000"/>
        </w:rPr>
        <w:t>&lt;</w:t>
      </w:r>
      <w:proofErr w:type="spellStart"/>
      <w:r>
        <w:rPr>
          <w:rFonts w:ascii="Consolas" w:hAnsi="Consolas"/>
          <w:color w:val="000000"/>
        </w:rPr>
        <w:t>String</w:t>
      </w:r>
      <w:proofErr w:type="spellEnd"/>
      <w:r>
        <w:rPr>
          <w:rFonts w:ascii="Consolas" w:hAnsi="Consolas"/>
          <w:color w:val="000000"/>
        </w:rPr>
        <w:t xml:space="preserve">&gt; = </w:t>
      </w:r>
      <w:proofErr w:type="spellStart"/>
      <w:r>
        <w:rPr>
          <w:rFonts w:ascii="Consolas" w:hAnsi="Consolas"/>
          <w:i/>
          <w:iCs/>
          <w:color w:val="000000"/>
        </w:rPr>
        <w:t>arrayOf</w:t>
      </w:r>
      <w:proofErr w:type="spellEnd"/>
      <w:r>
        <w:rPr>
          <w:rFonts w:ascii="Consolas" w:hAnsi="Consolas"/>
          <w:color w:val="808080"/>
        </w:rPr>
        <w:t>&lt;</w:t>
      </w:r>
      <w:proofErr w:type="spellStart"/>
      <w:r>
        <w:rPr>
          <w:rFonts w:ascii="Consolas" w:hAnsi="Consolas"/>
          <w:color w:val="808080"/>
        </w:rPr>
        <w:t>String</w:t>
      </w:r>
      <w:proofErr w:type="spellEnd"/>
      <w:r>
        <w:rPr>
          <w:rFonts w:ascii="Consolas" w:hAnsi="Consolas"/>
          <w:color w:val="808080"/>
        </w:rPr>
        <w:t>&gt;</w:t>
      </w:r>
      <w:r>
        <w:rPr>
          <w:rFonts w:ascii="Consolas" w:hAnsi="Consolas"/>
          <w:color w:val="000000"/>
        </w:rPr>
        <w:t>(</w:t>
      </w:r>
      <w:r>
        <w:rPr>
          <w:rFonts w:ascii="Consolas" w:hAnsi="Consolas"/>
          <w:b/>
          <w:bCs/>
          <w:color w:val="008000"/>
        </w:rPr>
        <w:t>"Lunes"</w:t>
      </w:r>
      <w:r>
        <w:rPr>
          <w:rFonts w:ascii="Consolas" w:hAnsi="Consolas"/>
          <w:color w:val="000000"/>
        </w:rPr>
        <w:t xml:space="preserve">, </w:t>
      </w:r>
      <w:r>
        <w:rPr>
          <w:rFonts w:ascii="Consolas" w:hAnsi="Consolas"/>
          <w:b/>
          <w:bCs/>
          <w:color w:val="008000"/>
        </w:rPr>
        <w:t>"Martes"</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Miercoles</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//Arreglo especifico</w:t>
      </w:r>
      <w:r>
        <w:rPr>
          <w:rFonts w:ascii="Consolas" w:hAnsi="Consolas"/>
          <w:i/>
          <w:iCs/>
          <w:color w:val="808080"/>
        </w:rPr>
        <w:br/>
        <w:t xml:space="preserve">    </w:t>
      </w:r>
      <w:r>
        <w:rPr>
          <w:rFonts w:ascii="Consolas" w:hAnsi="Consolas"/>
          <w:b/>
          <w:bCs/>
          <w:color w:val="000080"/>
        </w:rPr>
        <w:t xml:space="preserve">val </w:t>
      </w:r>
      <w:proofErr w:type="spellStart"/>
      <w:r>
        <w:rPr>
          <w:rFonts w:ascii="Consolas" w:hAnsi="Consolas"/>
          <w:color w:val="000000"/>
        </w:rPr>
        <w:t>number</w:t>
      </w:r>
      <w:proofErr w:type="spellEnd"/>
      <w:r>
        <w:rPr>
          <w:rFonts w:ascii="Consolas" w:hAnsi="Consolas"/>
          <w:color w:val="000000"/>
        </w:rPr>
        <w:t xml:space="preserve"> = </w:t>
      </w:r>
      <w:proofErr w:type="spellStart"/>
      <w:r>
        <w:rPr>
          <w:rFonts w:ascii="Consolas" w:hAnsi="Consolas"/>
          <w:i/>
          <w:iCs/>
          <w:color w:val="000000"/>
        </w:rPr>
        <w:t>doubleArrayOf</w:t>
      </w:r>
      <w:proofErr w:type="spellEnd"/>
      <w:r>
        <w:rPr>
          <w:rFonts w:ascii="Consolas" w:hAnsi="Consolas"/>
          <w:color w:val="000000"/>
        </w:rPr>
        <w:t>(</w:t>
      </w:r>
      <w:r>
        <w:rPr>
          <w:rFonts w:ascii="Consolas" w:hAnsi="Consolas"/>
          <w:color w:val="0000FF"/>
        </w:rPr>
        <w:t>2.5</w:t>
      </w:r>
      <w:r>
        <w:rPr>
          <w:rFonts w:ascii="Consolas" w:hAnsi="Consolas"/>
          <w:color w:val="000000"/>
        </w:rPr>
        <w:t xml:space="preserve">, </w:t>
      </w:r>
      <w:r>
        <w:rPr>
          <w:rFonts w:ascii="Consolas" w:hAnsi="Consolas"/>
          <w:color w:val="0000FF"/>
        </w:rPr>
        <w:t>20.34</w:t>
      </w:r>
      <w:r>
        <w:rPr>
          <w:rFonts w:ascii="Consolas" w:hAnsi="Consolas"/>
          <w:color w:val="000000"/>
        </w:rPr>
        <w:t xml:space="preserve">, </w:t>
      </w:r>
      <w:r>
        <w:rPr>
          <w:rFonts w:ascii="Consolas" w:hAnsi="Consolas"/>
          <w:color w:val="0000FF"/>
        </w:rPr>
        <w:t xml:space="preserve">18.19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//Formas de recorrer </w:t>
      </w:r>
      <w:proofErr w:type="spellStart"/>
      <w:r>
        <w:rPr>
          <w:rFonts w:ascii="Consolas" w:hAnsi="Consolas"/>
          <w:i/>
          <w:iCs/>
          <w:color w:val="808080"/>
        </w:rPr>
        <w:t>array</w:t>
      </w:r>
      <w:proofErr w:type="spellEnd"/>
      <w:r>
        <w:rPr>
          <w:rFonts w:ascii="Consolas" w:hAnsi="Consolas"/>
          <w:i/>
          <w:iCs/>
          <w:color w:val="808080"/>
        </w:rPr>
        <w:br/>
        <w:t xml:space="preserve">    //</w:t>
      </w:r>
      <w:proofErr w:type="spellStart"/>
      <w:r>
        <w:rPr>
          <w:rFonts w:ascii="Consolas" w:hAnsi="Consolas"/>
          <w:i/>
          <w:iCs/>
          <w:color w:val="808080"/>
        </w:rPr>
        <w:t>For</w:t>
      </w:r>
      <w:proofErr w:type="spellEnd"/>
      <w:r>
        <w:rPr>
          <w:rFonts w:ascii="Consolas" w:hAnsi="Consolas"/>
          <w:i/>
          <w:iCs/>
          <w:color w:val="808080"/>
        </w:rPr>
        <w:br/>
        <w:t xml:space="preserve">    </w:t>
      </w:r>
      <w:proofErr w:type="spellStart"/>
      <w:r>
        <w:rPr>
          <w:rFonts w:ascii="Consolas" w:hAnsi="Consolas"/>
          <w:b/>
          <w:bCs/>
          <w:color w:val="000080"/>
        </w:rPr>
        <w:t>for</w:t>
      </w:r>
      <w:proofErr w:type="spellEnd"/>
      <w:r>
        <w:rPr>
          <w:rFonts w:ascii="Consolas" w:hAnsi="Consolas"/>
          <w:b/>
          <w:bCs/>
          <w:color w:val="000080"/>
        </w:rPr>
        <w:t xml:space="preserve"> </w:t>
      </w:r>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countries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color w:val="000000"/>
        </w:rPr>
        <w:t>countrie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ForEach</w:t>
      </w:r>
      <w:proofErr w:type="spellEnd"/>
      <w:r>
        <w:rPr>
          <w:rFonts w:ascii="Consolas" w:hAnsi="Consolas"/>
          <w:i/>
          <w:iCs/>
          <w:color w:val="808080"/>
        </w:rPr>
        <w:br/>
        <w:t xml:space="preserve">    </w:t>
      </w:r>
      <w:proofErr w:type="spellStart"/>
      <w:r>
        <w:rPr>
          <w:rFonts w:ascii="Consolas" w:hAnsi="Consolas"/>
          <w:color w:val="000000"/>
        </w:rPr>
        <w:t>days.</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proofErr w:type="spellStart"/>
      <w:r>
        <w:rPr>
          <w:rFonts w:ascii="Consolas" w:hAnsi="Consolas"/>
          <w:b/>
          <w:bCs/>
          <w:color w:val="000000"/>
        </w:rPr>
        <w:t>it</w:t>
      </w:r>
      <w:proofErr w:type="spellEnd"/>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i/>
          <w:iCs/>
          <w:color w:val="808080"/>
        </w:rPr>
        <w:t>//Promedio de números</w:t>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suma:Double</w:t>
      </w:r>
      <w:proofErr w:type="spellEnd"/>
      <w:r>
        <w:rPr>
          <w:rFonts w:ascii="Consolas" w:hAnsi="Consolas"/>
          <w:color w:val="000000"/>
        </w:rPr>
        <w:t xml:space="preserve"> = </w:t>
      </w:r>
      <w:r>
        <w:rPr>
          <w:rFonts w:ascii="Consolas" w:hAnsi="Consolas"/>
          <w:color w:val="0000FF"/>
        </w:rPr>
        <w:t>0.0</w:t>
      </w:r>
      <w:r>
        <w:rPr>
          <w:rFonts w:ascii="Consolas" w:hAnsi="Consolas"/>
          <w:color w:val="0000FF"/>
        </w:rPr>
        <w:br/>
        <w:t xml:space="preserve">    </w:t>
      </w:r>
      <w:proofErr w:type="spellStart"/>
      <w:r>
        <w:rPr>
          <w:rFonts w:ascii="Consolas" w:hAnsi="Consolas"/>
          <w:b/>
          <w:bCs/>
          <w:color w:val="000080"/>
        </w:rPr>
        <w:t>for</w:t>
      </w:r>
      <w:proofErr w:type="spellEnd"/>
      <w:r>
        <w:rPr>
          <w:rFonts w:ascii="Consolas" w:hAnsi="Consolas"/>
          <w:color w:val="000000"/>
        </w:rPr>
        <w:t>(</w:t>
      </w:r>
      <w:proofErr w:type="spellStart"/>
      <w:r>
        <w:rPr>
          <w:rFonts w:ascii="Consolas" w:hAnsi="Consolas"/>
          <w:color w:val="000000"/>
        </w:rPr>
        <w:t>num</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number</w:t>
      </w:r>
      <w:proofErr w:type="spellEnd"/>
      <w:r>
        <w:rPr>
          <w:rFonts w:ascii="Consolas" w:hAnsi="Consolas"/>
          <w:color w:val="000000"/>
        </w:rPr>
        <w:t>){</w:t>
      </w:r>
      <w:r>
        <w:rPr>
          <w:rFonts w:ascii="Consolas" w:hAnsi="Consolas"/>
          <w:color w:val="000000"/>
        </w:rPr>
        <w:br/>
        <w:t xml:space="preserve">        suma +=</w:t>
      </w:r>
      <w:proofErr w:type="spellStart"/>
      <w:r>
        <w:rPr>
          <w:rFonts w:ascii="Consolas" w:hAnsi="Consolas"/>
          <w:color w:val="000000"/>
        </w:rPr>
        <w:t>num</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avergege</w:t>
      </w:r>
      <w:proofErr w:type="spellEnd"/>
      <w:r>
        <w:rPr>
          <w:rFonts w:ascii="Consolas" w:hAnsi="Consolas"/>
          <w:color w:val="000000"/>
        </w:rPr>
        <w:t xml:space="preserve"> = suma / </w:t>
      </w:r>
      <w:proofErr w:type="spellStart"/>
      <w:r>
        <w:rPr>
          <w:rFonts w:ascii="Consolas" w:hAnsi="Consolas"/>
          <w:color w:val="000000"/>
        </w:rPr>
        <w:t>number.</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"Promedio arreglo </w:t>
      </w:r>
      <w:proofErr w:type="spellStart"/>
      <w:r>
        <w:rPr>
          <w:rFonts w:ascii="Consolas" w:hAnsi="Consolas"/>
          <w:b/>
          <w:bCs/>
          <w:color w:val="008000"/>
        </w:rPr>
        <w:t>double</w:t>
      </w:r>
      <w:proofErr w:type="spellEnd"/>
      <w:r>
        <w:rPr>
          <w:rFonts w:ascii="Consolas" w:hAnsi="Consolas"/>
          <w:b/>
          <w:bCs/>
          <w:color w:val="008000"/>
        </w:rPr>
        <w:t xml:space="preserve"> es de: </w:t>
      </w:r>
      <w:r>
        <w:rPr>
          <w:rFonts w:ascii="Consolas" w:hAnsi="Consolas"/>
          <w:b/>
          <w:bCs/>
          <w:color w:val="000080"/>
        </w:rPr>
        <w:t>$</w:t>
      </w:r>
      <w:proofErr w:type="spellStart"/>
      <w:r>
        <w:rPr>
          <w:rFonts w:ascii="Consolas" w:hAnsi="Consolas"/>
          <w:color w:val="000000"/>
        </w:rPr>
        <w:t>avergege</w:t>
      </w:r>
      <w:proofErr w:type="spellEnd"/>
      <w:r>
        <w:rPr>
          <w:rFonts w:ascii="Consolas" w:hAnsi="Consolas"/>
          <w:b/>
          <w:bCs/>
          <w:color w:val="008000"/>
        </w:rPr>
        <w:t>"</w:t>
      </w:r>
      <w:r>
        <w:rPr>
          <w:rFonts w:ascii="Consolas" w:hAnsi="Consolas"/>
          <w:color w:val="000000"/>
        </w:rPr>
        <w:t>)</w:t>
      </w:r>
      <w:r>
        <w:rPr>
          <w:rFonts w:ascii="Consolas" w:hAnsi="Consolas"/>
          <w:color w:val="000000"/>
        </w:rPr>
        <w:br/>
        <w:t>}</w:t>
      </w:r>
    </w:p>
    <w:p w:rsidR="0090437E" w:rsidRDefault="0090437E" w:rsidP="00D90DBE"/>
    <w:p w:rsidR="0090437E" w:rsidRDefault="0090437E" w:rsidP="0090437E">
      <w:pPr>
        <w:pStyle w:val="NormalWeb"/>
        <w:shd w:val="clear" w:color="auto" w:fill="FFFFFF"/>
        <w:spacing w:before="0" w:beforeAutospacing="0" w:after="0" w:afterAutospacing="0"/>
        <w:rPr>
          <w:rFonts w:ascii="Arial" w:hAnsi="Arial" w:cs="Arial"/>
          <w:color w:val="4A4A4A"/>
        </w:rPr>
      </w:pP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lastRenderedPageBreak/>
        <w:t>Este código</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numbers</w:t>
      </w:r>
      <w:r>
        <w:rPr>
          <w:rStyle w:val="CdigoHTML"/>
          <w:color w:val="FFFFFF"/>
        </w:rPr>
        <w:t>:IntArray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var</w:t>
      </w:r>
      <w:proofErr w:type="spellEnd"/>
      <w:proofErr w:type="gramEnd"/>
      <w:r>
        <w:rPr>
          <w:rStyle w:val="hljs-variable"/>
          <w:color w:val="A6E22E"/>
        </w:rPr>
        <w:t xml:space="preserve"> suma</w:t>
      </w:r>
      <w:r>
        <w:rPr>
          <w:rStyle w:val="CdigoHTML"/>
          <w:color w:val="FFFFFF"/>
        </w:rPr>
        <w:t xml:space="preserve"> = </w:t>
      </w:r>
      <w:r>
        <w:rPr>
          <w:rStyle w:val="hljs-number"/>
          <w:color w:val="FFFFFF"/>
        </w:rPr>
        <w:t>0</w:t>
      </w:r>
    </w:p>
    <w:p w:rsidR="0090437E" w:rsidRDefault="0090437E" w:rsidP="0090437E">
      <w:pPr>
        <w:pStyle w:val="HTMLconformatoprevio"/>
        <w:shd w:val="clear" w:color="auto" w:fill="333333"/>
        <w:rPr>
          <w:rStyle w:val="CdigoHTML"/>
          <w:color w:val="FFFFFF"/>
        </w:rPr>
      </w:pPr>
      <w:proofErr w:type="spellStart"/>
      <w:proofErr w:type="gramStart"/>
      <w:r>
        <w:rPr>
          <w:rStyle w:val="hljs-keyword"/>
          <w:b/>
          <w:bCs/>
          <w:color w:val="F92672"/>
        </w:rPr>
        <w:t>for</w:t>
      </w:r>
      <w:proofErr w:type="spellEnd"/>
      <w:proofErr w:type="gramEnd"/>
      <w:r>
        <w:rPr>
          <w:rStyle w:val="CdigoHTML"/>
          <w:color w:val="FFFFFF"/>
        </w:rPr>
        <w:t xml:space="preserve"> (</w:t>
      </w:r>
      <w:proofErr w:type="spellStart"/>
      <w:r>
        <w:rPr>
          <w:rStyle w:val="CdigoHTML"/>
          <w:color w:val="FFFFFF"/>
        </w:rPr>
        <w:t>number</w:t>
      </w:r>
      <w:proofErr w:type="spellEnd"/>
      <w:r>
        <w:rPr>
          <w:rStyle w:val="CdigoHTML"/>
          <w:color w:val="FFFFFF"/>
        </w:rPr>
        <w:t xml:space="preserve"> </w:t>
      </w:r>
      <w:r>
        <w:rPr>
          <w:rStyle w:val="hljs-keyword"/>
          <w:b/>
          <w:bCs/>
          <w:color w:val="F92672"/>
        </w:rPr>
        <w:t>in</w:t>
      </w:r>
      <w:r>
        <w:rPr>
          <w:rStyle w:val="CdigoHTML"/>
          <w:color w:val="FFFFFF"/>
        </w:rPr>
        <w:t xml:space="preserve"> </w:t>
      </w:r>
      <w:proofErr w:type="spellStart"/>
      <w:r>
        <w:rPr>
          <w:rStyle w:val="CdigoHTML"/>
          <w:color w:val="FFFFFF"/>
        </w:rPr>
        <w:t>numbers</w:t>
      </w:r>
      <w:proofErr w:type="spellEnd"/>
      <w:r>
        <w:rPr>
          <w:rStyle w:val="CdigoHTML"/>
          <w:color w:val="FFFFFF"/>
        </w:rPr>
        <w:t xml:space="preserve">) suma = </w:t>
      </w:r>
      <w:proofErr w:type="spellStart"/>
      <w:r>
        <w:rPr>
          <w:rStyle w:val="CdigoHTML"/>
          <w:color w:val="FFFFFF"/>
        </w:rPr>
        <w:t>suma.plus</w:t>
      </w:r>
      <w:proofErr w:type="spellEnd"/>
      <w:r>
        <w:rPr>
          <w:rStyle w:val="CdigoHTML"/>
          <w:color w:val="FFFFFF"/>
        </w:rPr>
        <w:t>(</w:t>
      </w:r>
      <w:proofErr w:type="spellStart"/>
      <w:r>
        <w:rPr>
          <w:rStyle w:val="CdigoHTML"/>
          <w:color w:val="FFFFFF"/>
        </w:rPr>
        <w:t>number</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gramStart"/>
      <w:r>
        <w:rPr>
          <w:rStyle w:val="hljs-keyword"/>
          <w:b/>
          <w:bCs/>
          <w:color w:val="F92672"/>
        </w:rPr>
        <w:t>val</w:t>
      </w:r>
      <w:proofErr w:type="gramEnd"/>
      <w:r>
        <w:rPr>
          <w:rStyle w:val="hljs-variable"/>
          <w:color w:val="A6E22E"/>
        </w:rPr>
        <w:t xml:space="preserve"> </w:t>
      </w:r>
      <w:proofErr w:type="spellStart"/>
      <w:r>
        <w:rPr>
          <w:rStyle w:val="hljs-variable"/>
          <w:color w:val="A6E22E"/>
        </w:rPr>
        <w:t>average</w:t>
      </w:r>
      <w:proofErr w:type="spellEnd"/>
      <w:r>
        <w:rPr>
          <w:rStyle w:val="CdigoHTML"/>
          <w:color w:val="FFFFFF"/>
        </w:rPr>
        <w:t xml:space="preserve"> = </w:t>
      </w:r>
      <w:proofErr w:type="spellStart"/>
      <w:r>
        <w:rPr>
          <w:rStyle w:val="CdigoHTML"/>
          <w:color w:val="FFFFFF"/>
        </w:rPr>
        <w:t>suma.div</w:t>
      </w:r>
      <w:proofErr w:type="spellEnd"/>
      <w:r>
        <w:rPr>
          <w:rStyle w:val="CdigoHTML"/>
          <w:color w:val="FFFFFF"/>
        </w:rPr>
        <w:t>(</w:t>
      </w:r>
      <w:proofErr w:type="spellStart"/>
      <w:r>
        <w:rPr>
          <w:rStyle w:val="CdigoHTML"/>
          <w:color w:val="FFFFFF"/>
        </w:rPr>
        <w:t>numbers.size</w:t>
      </w:r>
      <w:proofErr w:type="spellEnd"/>
      <w:r>
        <w:rPr>
          <w:rStyle w:val="CdigoHTML"/>
          <w:color w:val="FFFFFF"/>
        </w:rPr>
        <w:t>)</w:t>
      </w:r>
    </w:p>
    <w:p w:rsidR="0090437E" w:rsidRDefault="0090437E" w:rsidP="0090437E">
      <w:pPr>
        <w:pStyle w:val="HTMLconformatoprevio"/>
        <w:shd w:val="clear" w:color="auto" w:fill="333333"/>
        <w:rPr>
          <w:rStyle w:val="CdigoHTML"/>
          <w:color w:val="FFFFFF"/>
        </w:rPr>
      </w:pPr>
      <w:proofErr w:type="spellStart"/>
      <w:proofErr w:type="gramStart"/>
      <w:r>
        <w:rPr>
          <w:rStyle w:val="CdigoHTML"/>
          <w:color w:val="FFFFFF"/>
        </w:rPr>
        <w:t>println</w:t>
      </w:r>
      <w:proofErr w:type="spellEnd"/>
      <w:proofErr w:type="gramEnd"/>
      <w:r>
        <w:rPr>
          <w:rStyle w:val="CdigoHTML"/>
          <w:color w:val="FFFFFF"/>
        </w:rPr>
        <w:t>(</w:t>
      </w:r>
      <w:r>
        <w:rPr>
          <w:rStyle w:val="hljs-string"/>
          <w:color w:val="A6E22E"/>
        </w:rPr>
        <w:t>"Promedio de números ${</w:t>
      </w:r>
      <w:proofErr w:type="spellStart"/>
      <w:r>
        <w:rPr>
          <w:rStyle w:val="hljs-string"/>
          <w:color w:val="A6E22E"/>
        </w:rPr>
        <w:t>average</w:t>
      </w:r>
      <w:proofErr w:type="spellEnd"/>
      <w:r>
        <w:rPr>
          <w:rStyle w:val="hljs-string"/>
          <w:color w:val="A6E22E"/>
        </w:rPr>
        <w:t>}"</w:t>
      </w:r>
      <w:r>
        <w:rPr>
          <w:rStyle w:val="CdigoHTML"/>
          <w:color w:val="FFFFFF"/>
        </w:rPr>
        <w:t>)</w:t>
      </w:r>
    </w:p>
    <w:p w:rsidR="0090437E" w:rsidRDefault="0090437E" w:rsidP="0090437E">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Es igual a</w:t>
      </w:r>
    </w:p>
    <w:p w:rsidR="0090437E" w:rsidRDefault="0090437E" w:rsidP="0090437E">
      <w:pPr>
        <w:pStyle w:val="HTMLconformatoprevio"/>
        <w:shd w:val="clear" w:color="auto" w:fill="333333"/>
        <w:rPr>
          <w:rStyle w:val="CdigoHTML"/>
          <w:color w:val="FFFFFF"/>
        </w:rPr>
      </w:pPr>
      <w:proofErr w:type="gramStart"/>
      <w:r>
        <w:rPr>
          <w:rStyle w:val="CdigoHTML"/>
          <w:color w:val="FFFFFF"/>
        </w:rPr>
        <w:t>val</w:t>
      </w:r>
      <w:proofErr w:type="gramEnd"/>
      <w:r>
        <w:rPr>
          <w:rStyle w:val="CdigoHTML"/>
          <w:color w:val="FFFFFF"/>
        </w:rPr>
        <w:t xml:space="preserve"> </w:t>
      </w:r>
      <w:proofErr w:type="spellStart"/>
      <w:r>
        <w:rPr>
          <w:rStyle w:val="CdigoHTML"/>
          <w:color w:val="FFFFFF"/>
        </w:rPr>
        <w:t>numbers:IntArray</w:t>
      </w:r>
      <w:proofErr w:type="spellEnd"/>
      <w:r>
        <w:rPr>
          <w:rStyle w:val="CdigoHTML"/>
          <w:color w:val="FFFFFF"/>
        </w:rPr>
        <w:t xml:space="preserve"> = </w:t>
      </w:r>
      <w:proofErr w:type="spellStart"/>
      <w:r>
        <w:rPr>
          <w:rStyle w:val="CdigoHTML"/>
          <w:color w:val="FFFFFF"/>
        </w:rPr>
        <w:t>intArrayOf</w:t>
      </w:r>
      <w:proofErr w:type="spellEnd"/>
      <w:r>
        <w:rPr>
          <w:rStyle w:val="CdigoHTML"/>
          <w:color w:val="FFFFFF"/>
        </w:rPr>
        <w:t>(</w:t>
      </w:r>
      <w:r>
        <w:rPr>
          <w:rStyle w:val="hljs-number"/>
          <w:color w:val="FFFFFF"/>
        </w:rPr>
        <w:t>1</w:t>
      </w:r>
      <w:r>
        <w:rPr>
          <w:rStyle w:val="CdigoHTML"/>
          <w:color w:val="FFFFFF"/>
        </w:rPr>
        <w:t>,</w:t>
      </w:r>
      <w:r>
        <w:rPr>
          <w:rStyle w:val="hljs-number"/>
          <w:color w:val="FFFFFF"/>
        </w:rPr>
        <w:t>3</w:t>
      </w:r>
      <w:r>
        <w:rPr>
          <w:rStyle w:val="CdigoHTML"/>
          <w:color w:val="FFFFFF"/>
        </w:rPr>
        <w:t>,</w:t>
      </w:r>
      <w:r>
        <w:rPr>
          <w:rStyle w:val="hljs-number"/>
          <w:color w:val="FFFFFF"/>
        </w:rPr>
        <w:t>5</w:t>
      </w:r>
      <w:r>
        <w:rPr>
          <w:rStyle w:val="CdigoHTML"/>
          <w:color w:val="FFFFFF"/>
        </w:rPr>
        <w:t>,</w:t>
      </w:r>
      <w:r>
        <w:rPr>
          <w:rStyle w:val="hljs-number"/>
          <w:color w:val="FFFFFF"/>
        </w:rPr>
        <w:t>7</w:t>
      </w:r>
      <w:r>
        <w:rPr>
          <w:rStyle w:val="CdigoHTML"/>
          <w:color w:val="FFFFFF"/>
        </w:rPr>
        <w:t>,</w:t>
      </w:r>
      <w:r>
        <w:rPr>
          <w:rStyle w:val="hljs-number"/>
          <w:color w:val="FFFFFF"/>
        </w:rPr>
        <w:t>9</w:t>
      </w:r>
      <w:r>
        <w:rPr>
          <w:rStyle w:val="CdigoHTML"/>
          <w:color w:val="FFFFFF"/>
        </w:rPr>
        <w:t>)</w:t>
      </w:r>
    </w:p>
    <w:p w:rsidR="0090437E" w:rsidRDefault="0090437E" w:rsidP="0090437E">
      <w:pPr>
        <w:pStyle w:val="HTMLconformatoprevio"/>
        <w:shd w:val="clear" w:color="auto" w:fill="333333"/>
        <w:rPr>
          <w:color w:val="FFFFFF"/>
          <w:sz w:val="21"/>
          <w:szCs w:val="21"/>
        </w:rPr>
      </w:pPr>
      <w:proofErr w:type="spellStart"/>
      <w:proofErr w:type="gramStart"/>
      <w:r>
        <w:rPr>
          <w:rStyle w:val="hljs-title"/>
          <w:b/>
          <w:bCs/>
          <w:color w:val="A6E22E"/>
        </w:rPr>
        <w:t>println</w:t>
      </w:r>
      <w:proofErr w:type="spellEnd"/>
      <w:proofErr w:type="gramEnd"/>
      <w:r>
        <w:rPr>
          <w:rStyle w:val="hljs-params"/>
          <w:color w:val="FFFFFF"/>
        </w:rPr>
        <w:t>(</w:t>
      </w:r>
      <w:r>
        <w:rPr>
          <w:rStyle w:val="hljs-string"/>
          <w:color w:val="A6E22E"/>
        </w:rPr>
        <w:t>"Promedio de números ${</w:t>
      </w:r>
      <w:proofErr w:type="spellStart"/>
      <w:r>
        <w:rPr>
          <w:rStyle w:val="hljs-string"/>
          <w:color w:val="A6E22E"/>
        </w:rPr>
        <w:t>numbers.average</w:t>
      </w:r>
      <w:proofErr w:type="spellEnd"/>
      <w:r>
        <w:rPr>
          <w:rStyle w:val="hljs-string"/>
          <w:color w:val="A6E22E"/>
        </w:rPr>
        <w:t>()}"</w:t>
      </w:r>
      <w:r>
        <w:rPr>
          <w:rStyle w:val="hljs-params"/>
          <w:color w:val="FFFFFF"/>
        </w:rPr>
        <w:t>)</w:t>
      </w:r>
    </w:p>
    <w:p w:rsidR="0090437E" w:rsidRDefault="0090437E" w:rsidP="00D90DBE"/>
    <w:p w:rsidR="0090437E" w:rsidRDefault="0090437E" w:rsidP="00D90DBE">
      <w:r>
        <w:rPr>
          <w:noProof/>
          <w:lang w:eastAsia="es-MX"/>
        </w:rPr>
        <w:drawing>
          <wp:inline distT="0" distB="0" distL="0" distR="0" wp14:anchorId="10175084" wp14:editId="39CFBFBA">
            <wp:extent cx="4524375" cy="26955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2695575"/>
                    </a:xfrm>
                    <a:prstGeom prst="rect">
                      <a:avLst/>
                    </a:prstGeom>
                  </pic:spPr>
                </pic:pic>
              </a:graphicData>
            </a:graphic>
          </wp:inline>
        </w:drawing>
      </w:r>
    </w:p>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90437E" w:rsidRDefault="0090437E" w:rsidP="00D90DBE"/>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90437E" w:rsidRDefault="0090437E" w:rsidP="0090437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Métodos útiles en arreglos</w:t>
      </w:r>
    </w:p>
    <w:p w:rsidR="0090437E" w:rsidRDefault="0090437E" w:rsidP="0090437E">
      <w:pPr>
        <w:pStyle w:val="NormalWeb"/>
        <w:spacing w:before="0" w:beforeAutospacing="0" w:after="0" w:afterAutospacing="0"/>
        <w:rPr>
          <w:rFonts w:ascii="Arial" w:hAnsi="Arial" w:cs="Arial"/>
          <w:color w:val="273B47"/>
        </w:rPr>
      </w:pPr>
      <w:r>
        <w:rPr>
          <w:rFonts w:ascii="Arial" w:hAnsi="Arial" w:cs="Arial"/>
          <w:color w:val="273B47"/>
        </w:rPr>
        <w:t>Cuando escribimos </w:t>
      </w:r>
      <w:proofErr w:type="spellStart"/>
      <w:r>
        <w:rPr>
          <w:rStyle w:val="CdigoHTML"/>
          <w:color w:val="273B47"/>
        </w:rPr>
        <w:t>arrayOf</w:t>
      </w:r>
      <w:proofErr w:type="spellEnd"/>
      <w:r>
        <w:rPr>
          <w:rFonts w:ascii="Arial" w:hAnsi="Arial" w:cs="Arial"/>
          <w:color w:val="273B47"/>
        </w:rPr>
        <w:t> estamos preparando el arreglo para manejar objetos; pero cuando escribimos </w:t>
      </w:r>
      <w:proofErr w:type="spellStart"/>
      <w:r>
        <w:rPr>
          <w:rStyle w:val="CdigoHTML"/>
          <w:color w:val="273B47"/>
        </w:rPr>
        <w:t>intArrayOf</w:t>
      </w:r>
      <w:proofErr w:type="spellEnd"/>
      <w:r>
        <w:rPr>
          <w:rFonts w:ascii="Arial" w:hAnsi="Arial" w:cs="Arial"/>
          <w:color w:val="273B47"/>
        </w:rPr>
        <w:t> es para manejar tipos de datos primitivos.</w:t>
      </w:r>
    </w:p>
    <w:p w:rsidR="0090437E" w:rsidRDefault="0090437E" w:rsidP="0090437E">
      <w:pPr>
        <w:pStyle w:val="NormalWeb"/>
        <w:spacing w:before="113" w:beforeAutospacing="0" w:after="113" w:afterAutospacing="0"/>
        <w:rPr>
          <w:rFonts w:ascii="Arial" w:hAnsi="Arial" w:cs="Arial"/>
          <w:color w:val="273B47"/>
        </w:rPr>
      </w:pPr>
      <w:r>
        <w:rPr>
          <w:rFonts w:ascii="Arial" w:hAnsi="Arial" w:cs="Arial"/>
          <w:color w:val="273B47"/>
        </w:rPr>
        <w:t>Cuando queremos pasar tipos de datos de objeto a datos primitivos podemos hacerlo de la siguiente manera:</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arrayObject</w:t>
      </w:r>
      <w:proofErr w:type="spellEnd"/>
      <w:r>
        <w:rPr>
          <w:rStyle w:val="CdigoHTML"/>
          <w:color w:val="DDDDDD"/>
          <w:shd w:val="clear" w:color="auto" w:fill="272822"/>
        </w:rPr>
        <w:t xml:space="preserve"> = </w:t>
      </w:r>
      <w:proofErr w:type="spellStart"/>
      <w:r>
        <w:rPr>
          <w:rStyle w:val="CdigoHTML"/>
          <w:color w:val="DDDDDD"/>
          <w:shd w:val="clear" w:color="auto" w:fill="272822"/>
        </w:rPr>
        <w:t>arrayOf</w:t>
      </w:r>
      <w:proofErr w:type="spellEnd"/>
      <w:r>
        <w:rPr>
          <w:rStyle w:val="CdigoHTML"/>
          <w:color w:val="DDDDDD"/>
          <w:shd w:val="clear" w:color="auto" w:fill="272822"/>
        </w:rPr>
        <w:t>(</w:t>
      </w:r>
      <w:r>
        <w:rPr>
          <w:rStyle w:val="hljs-number"/>
          <w:color w:val="DDDDDD"/>
          <w:shd w:val="clear" w:color="auto" w:fill="272822"/>
        </w:rPr>
        <w:t>1</w:t>
      </w:r>
      <w:r>
        <w:rPr>
          <w:rStyle w:val="CdigoHTML"/>
          <w:color w:val="DDDDDD"/>
          <w:shd w:val="clear" w:color="auto" w:fill="272822"/>
        </w:rPr>
        <w:t xml:space="preserve">, </w:t>
      </w:r>
      <w:r>
        <w:rPr>
          <w:rStyle w:val="hljs-number"/>
          <w:color w:val="DDDDDD"/>
          <w:shd w:val="clear" w:color="auto" w:fill="272822"/>
        </w:rPr>
        <w:t>2</w:t>
      </w:r>
      <w:r>
        <w:rPr>
          <w:rStyle w:val="CdigoHTML"/>
          <w:color w:val="DDDDDD"/>
          <w:shd w:val="clear" w:color="auto" w:fill="272822"/>
        </w:rPr>
        <w:t xml:space="preserve">, </w:t>
      </w:r>
      <w:r>
        <w:rPr>
          <w:rStyle w:val="hljs-number"/>
          <w:color w:val="DDDDDD"/>
          <w:shd w:val="clear" w:color="auto" w:fill="272822"/>
        </w:rPr>
        <w:t>3</w:t>
      </w:r>
      <w:r>
        <w:rPr>
          <w:rStyle w:val="CdigoHTML"/>
          <w:color w:val="DDDDDD"/>
          <w:shd w:val="clear" w:color="auto" w:fill="272822"/>
        </w:rPr>
        <w:t xml:space="preserve">, </w:t>
      </w:r>
      <w:r>
        <w:rPr>
          <w:rStyle w:val="hljs-number"/>
          <w:color w:val="DDDDDD"/>
          <w:shd w:val="clear" w:color="auto" w:fill="272822"/>
        </w:rPr>
        <w:t>4</w:t>
      </w:r>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w:t>
      </w:r>
      <w:proofErr w:type="spellStart"/>
      <w:r>
        <w:rPr>
          <w:rStyle w:val="hljs-variable"/>
          <w:color w:val="A6E22E"/>
          <w:shd w:val="clear" w:color="auto" w:fill="272822"/>
        </w:rPr>
        <w:t>intPrimitive</w:t>
      </w:r>
      <w:proofErr w:type="spellEnd"/>
      <w:r>
        <w:rPr>
          <w:rStyle w:val="CdigoHTML"/>
          <w:color w:val="DDDDDD"/>
          <w:shd w:val="clear" w:color="auto" w:fill="272822"/>
        </w:rPr>
        <w:t xml:space="preserve"> : </w:t>
      </w:r>
      <w:proofErr w:type="spellStart"/>
      <w:r>
        <w:rPr>
          <w:rStyle w:val="CdigoHTML"/>
          <w:color w:val="DDDDDD"/>
          <w:shd w:val="clear" w:color="auto" w:fill="272822"/>
        </w:rPr>
        <w:t>IntArray</w:t>
      </w:r>
      <w:proofErr w:type="spellEnd"/>
      <w:r>
        <w:rPr>
          <w:rStyle w:val="CdigoHTML"/>
          <w:color w:val="DDDDDD"/>
          <w:shd w:val="clear" w:color="auto" w:fill="272822"/>
        </w:rPr>
        <w:t xml:space="preserve"> = </w:t>
      </w:r>
      <w:proofErr w:type="spellStart"/>
      <w:r>
        <w:rPr>
          <w:rStyle w:val="CdigoHTML"/>
          <w:color w:val="DDDDDD"/>
          <w:shd w:val="clear" w:color="auto" w:fill="272822"/>
        </w:rPr>
        <w:t>arrayObject.toIntArray</w:t>
      </w:r>
      <w:proofErr w:type="spellEnd"/>
      <w:r>
        <w:rPr>
          <w:rStyle w:val="CdigoHTML"/>
          <w:color w:val="DDDDDD"/>
          <w:shd w:val="clear" w:color="auto" w:fill="272822"/>
        </w:rPr>
        <w:t>()</w:t>
      </w:r>
    </w:p>
    <w:p w:rsidR="0090437E" w:rsidRDefault="0090437E" w:rsidP="0090437E">
      <w:pPr>
        <w:pStyle w:val="HTMLconformatoprevio"/>
        <w:shd w:val="clear" w:color="auto" w:fill="333333"/>
        <w:rPr>
          <w:rStyle w:val="CdigoHTML"/>
          <w:color w:val="DDDDDD"/>
          <w:shd w:val="clear" w:color="auto" w:fill="272822"/>
        </w:rPr>
      </w:pPr>
    </w:p>
    <w:p w:rsidR="0090437E" w:rsidRDefault="0090437E" w:rsidP="0090437E">
      <w:pPr>
        <w:pStyle w:val="HTMLconformatoprevio"/>
        <w:shd w:val="clear" w:color="auto" w:fill="333333"/>
        <w:rPr>
          <w:rStyle w:val="CdigoHTML"/>
          <w:color w:val="DDDDDD"/>
          <w:shd w:val="clear" w:color="auto" w:fill="272822"/>
        </w:rPr>
      </w:pPr>
      <w:r>
        <w:rPr>
          <w:rStyle w:val="hljs-comment"/>
          <w:color w:val="75715E"/>
          <w:shd w:val="clear" w:color="auto" w:fill="272822"/>
        </w:rPr>
        <w:t>// Podemos hacer una suma sin necesidad de un bucle de esta manera</w:t>
      </w:r>
    </w:p>
    <w:p w:rsidR="0090437E" w:rsidRDefault="0090437E" w:rsidP="0090437E">
      <w:pPr>
        <w:pStyle w:val="HTMLconformatoprevio"/>
        <w:shd w:val="clear" w:color="auto" w:fill="333333"/>
        <w:rPr>
          <w:rStyle w:val="CdigoHTML"/>
          <w:color w:val="DDDDDD"/>
          <w:shd w:val="clear" w:color="auto" w:fill="272822"/>
        </w:rPr>
      </w:pPr>
      <w:proofErr w:type="gramStart"/>
      <w:r>
        <w:rPr>
          <w:rStyle w:val="hljs-keyword"/>
          <w:b/>
          <w:bCs/>
          <w:color w:val="F92672"/>
          <w:shd w:val="clear" w:color="auto" w:fill="272822"/>
        </w:rPr>
        <w:t>val</w:t>
      </w:r>
      <w:proofErr w:type="gramEnd"/>
      <w:r>
        <w:rPr>
          <w:rStyle w:val="hljs-variable"/>
          <w:color w:val="A6E22E"/>
          <w:shd w:val="clear" w:color="auto" w:fill="272822"/>
        </w:rPr>
        <w:t xml:space="preserve"> suma</w:t>
      </w:r>
      <w:r>
        <w:rPr>
          <w:rStyle w:val="CdigoHTML"/>
          <w:color w:val="DDDDDD"/>
          <w:shd w:val="clear" w:color="auto" w:fill="272822"/>
        </w:rPr>
        <w:t xml:space="preserve"> = </w:t>
      </w:r>
      <w:proofErr w:type="spellStart"/>
      <w:r>
        <w:rPr>
          <w:rStyle w:val="CdigoHTML"/>
          <w:color w:val="DDDDDD"/>
          <w:shd w:val="clear" w:color="auto" w:fill="272822"/>
        </w:rPr>
        <w:t>arrayObject.sum</w:t>
      </w:r>
      <w:proofErr w:type="spellEnd"/>
      <w:r>
        <w:rPr>
          <w:rStyle w:val="CdigoHTML"/>
          <w:color w:val="DDDDDD"/>
          <w:shd w:val="clear" w:color="auto" w:fill="272822"/>
        </w:rPr>
        <w:t>()</w:t>
      </w:r>
    </w:p>
    <w:p w:rsidR="0090437E" w:rsidRDefault="0090437E" w:rsidP="0090437E">
      <w:pPr>
        <w:pStyle w:val="HTMLconformatoprevio"/>
        <w:shd w:val="clear" w:color="auto" w:fill="333333"/>
        <w:rPr>
          <w:color w:val="FFFFFF"/>
          <w:sz w:val="21"/>
          <w:szCs w:val="21"/>
        </w:rPr>
      </w:pP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"La suma del </w:t>
      </w:r>
      <w:proofErr w:type="spellStart"/>
      <w:r>
        <w:rPr>
          <w:rStyle w:val="hljs-string"/>
          <w:color w:val="A6E22E"/>
          <w:shd w:val="clear" w:color="auto" w:fill="272822"/>
        </w:rPr>
        <w:t>array</w:t>
      </w:r>
      <w:proofErr w:type="spellEnd"/>
      <w:r>
        <w:rPr>
          <w:rStyle w:val="hljs-string"/>
          <w:color w:val="A6E22E"/>
          <w:shd w:val="clear" w:color="auto" w:fill="272822"/>
        </w:rPr>
        <w:t xml:space="preserve"> es: $suma"</w:t>
      </w:r>
      <w:r>
        <w:rPr>
          <w:rStyle w:val="CdigoHTML"/>
          <w:color w:val="DDDDDD"/>
          <w:shd w:val="clear" w:color="auto" w:fill="272822"/>
        </w:rPr>
        <w:t>)</w:t>
      </w:r>
    </w:p>
    <w:p w:rsidR="0090437E" w:rsidRDefault="0090437E" w:rsidP="00D90DBE"/>
    <w:p w:rsidR="007D702C" w:rsidRDefault="007D702C" w:rsidP="007D702C">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arreglosUtil</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i/>
          <w:iCs/>
          <w:color w:val="000000"/>
        </w:rPr>
        <w:t>arrayOf</w:t>
      </w:r>
      <w:proofErr w:type="spellEnd"/>
      <w:r>
        <w:rPr>
          <w:rFonts w:ascii="Consolas" w:hAnsi="Consolas"/>
          <w:color w:val="000000"/>
        </w:rPr>
        <w:t>(</w:t>
      </w:r>
      <w:r>
        <w:rPr>
          <w:rFonts w:ascii="Consolas" w:hAnsi="Consolas"/>
          <w:color w:val="0000FF"/>
        </w:rPr>
        <w:t>5</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FF"/>
        </w:rPr>
        <w:t>7</w:t>
      </w:r>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Transfroma</w:t>
      </w:r>
      <w:proofErr w:type="spellEnd"/>
      <w:r>
        <w:rPr>
          <w:rFonts w:ascii="Consolas" w:hAnsi="Consolas"/>
          <w:i/>
          <w:iCs/>
          <w:color w:val="808080"/>
        </w:rPr>
        <w:t xml:space="preserve"> el arreglo a </w:t>
      </w:r>
      <w:proofErr w:type="spellStart"/>
      <w:r>
        <w:rPr>
          <w:rFonts w:ascii="Consolas" w:hAnsi="Consolas"/>
          <w:i/>
          <w:iCs/>
          <w:color w:val="808080"/>
        </w:rPr>
        <w:t>primitive</w:t>
      </w:r>
      <w:proofErr w:type="spellEnd"/>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proofErr w:type="spellStart"/>
      <w:r>
        <w:rPr>
          <w:rFonts w:ascii="Consolas" w:hAnsi="Consolas"/>
          <w:color w:val="000000"/>
        </w:rPr>
        <w:t>intPrimitive</w:t>
      </w:r>
      <w:proofErr w:type="spellEnd"/>
      <w:r>
        <w:rPr>
          <w:rFonts w:ascii="Consolas" w:hAnsi="Consolas"/>
          <w:color w:val="000000"/>
        </w:rPr>
        <w:t xml:space="preserve"> : </w:t>
      </w:r>
      <w:proofErr w:type="spellStart"/>
      <w:r>
        <w:rPr>
          <w:rFonts w:ascii="Consolas" w:hAnsi="Consolas"/>
          <w:color w:val="000000"/>
        </w:rPr>
        <w:t>IntArray</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toIntArray</w:t>
      </w:r>
      <w:proofErr w:type="spellEnd"/>
      <w:r>
        <w:rPr>
          <w:rFonts w:ascii="Consolas" w:hAnsi="Consolas"/>
          <w:color w:val="000000"/>
        </w:rPr>
        <w:t>()</w:t>
      </w:r>
      <w:r>
        <w:rPr>
          <w:rFonts w:ascii="Consolas" w:hAnsi="Consolas"/>
          <w:color w:val="000000"/>
        </w:rPr>
        <w:br/>
        <w:t xml:space="preserve">    </w:t>
      </w:r>
      <w:r>
        <w:rPr>
          <w:rFonts w:ascii="Consolas" w:hAnsi="Consolas"/>
          <w:i/>
          <w:iCs/>
          <w:color w:val="808080"/>
        </w:rPr>
        <w:t>//</w:t>
      </w:r>
      <w:proofErr w:type="spellStart"/>
      <w:r>
        <w:rPr>
          <w:rFonts w:ascii="Consolas" w:hAnsi="Consolas"/>
          <w:i/>
          <w:iCs/>
          <w:color w:val="808080"/>
        </w:rPr>
        <w:t>Metodos</w:t>
      </w:r>
      <w:proofErr w:type="spellEnd"/>
      <w:r>
        <w:rPr>
          <w:rFonts w:ascii="Consolas" w:hAnsi="Consolas"/>
          <w:i/>
          <w:iCs/>
          <w:color w:val="808080"/>
        </w:rPr>
        <w:t xml:space="preserve"> en arreglos</w:t>
      </w:r>
      <w:r>
        <w:rPr>
          <w:rFonts w:ascii="Consolas" w:hAnsi="Consolas"/>
          <w:i/>
          <w:iCs/>
          <w:color w:val="808080"/>
        </w:rPr>
        <w:br/>
        <w:t xml:space="preserve">    </w:t>
      </w:r>
      <w:r>
        <w:rPr>
          <w:rFonts w:ascii="Consolas" w:hAnsi="Consolas"/>
          <w:b/>
          <w:bCs/>
          <w:color w:val="000080"/>
        </w:rPr>
        <w:t xml:space="preserve">val </w:t>
      </w:r>
      <w:r>
        <w:rPr>
          <w:rFonts w:ascii="Consolas" w:hAnsi="Consolas"/>
          <w:color w:val="000000"/>
        </w:rPr>
        <w:t xml:space="preserve">suma = </w:t>
      </w:r>
      <w:proofErr w:type="spellStart"/>
      <w:r>
        <w:rPr>
          <w:rFonts w:ascii="Consolas" w:hAnsi="Consolas"/>
          <w:color w:val="000000"/>
        </w:rPr>
        <w:t>arrayObject.</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valor de la suma del arreglo tipo </w:t>
      </w:r>
      <w:proofErr w:type="spellStart"/>
      <w:r>
        <w:rPr>
          <w:rFonts w:ascii="Consolas" w:hAnsi="Consolas"/>
          <w:b/>
          <w:bCs/>
          <w:color w:val="008000"/>
        </w:rPr>
        <w:t>obj</w:t>
      </w:r>
      <w:proofErr w:type="spellEnd"/>
      <w:r>
        <w:rPr>
          <w:rFonts w:ascii="Consolas" w:hAnsi="Consolas"/>
          <w:b/>
          <w:bCs/>
          <w:color w:val="008000"/>
        </w:rPr>
        <w:t xml:space="preserve"> </w:t>
      </w:r>
      <w:r>
        <w:rPr>
          <w:rFonts w:ascii="Consolas" w:hAnsi="Consolas"/>
          <w:b/>
          <w:bCs/>
          <w:color w:val="000080"/>
        </w:rPr>
        <w:t>$</w:t>
      </w:r>
      <w:r>
        <w:rPr>
          <w:rFonts w:ascii="Consolas" w:hAnsi="Consolas"/>
          <w:color w:val="000000"/>
        </w:rPr>
        <w:t>suma</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//Agregar datos a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plus</w:t>
      </w:r>
      <w:proofErr w:type="spellEnd"/>
      <w:r>
        <w:rPr>
          <w:rFonts w:ascii="Consolas" w:hAnsi="Consolas"/>
          <w:color w:val="000000"/>
        </w:rPr>
        <w:t>(</w:t>
      </w:r>
      <w:r>
        <w:rPr>
          <w:rFonts w:ascii="Consolas" w:hAnsi="Consolas"/>
          <w:color w:val="0000FF"/>
        </w:rPr>
        <w:t>12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reversedArray</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i/>
          <w:iCs/>
          <w:color w:val="808080"/>
        </w:rPr>
        <w:t>//Invertir datos de un arreglo</w:t>
      </w:r>
      <w:r>
        <w:rPr>
          <w:rFonts w:ascii="Consolas" w:hAnsi="Consolas"/>
          <w:i/>
          <w:iCs/>
          <w:color w:val="808080"/>
        </w:rPr>
        <w:br/>
        <w:t xml:space="preserve">    </w:t>
      </w:r>
      <w:proofErr w:type="spellStart"/>
      <w:r>
        <w:rPr>
          <w:rFonts w:ascii="Consolas" w:hAnsi="Consolas"/>
          <w:color w:val="000000"/>
        </w:rPr>
        <w:t>arrayObject</w:t>
      </w:r>
      <w:proofErr w:type="spellEnd"/>
      <w:r>
        <w:rPr>
          <w:rFonts w:ascii="Consolas" w:hAnsi="Consolas"/>
          <w:color w:val="000000"/>
        </w:rPr>
        <w:t xml:space="preserve"> = </w:t>
      </w:r>
      <w:proofErr w:type="spellStart"/>
      <w:r>
        <w:rPr>
          <w:rFonts w:ascii="Consolas" w:hAnsi="Consolas"/>
          <w:color w:val="000000"/>
        </w:rPr>
        <w:t>arrayObject.</w:t>
      </w:r>
      <w:r>
        <w:rPr>
          <w:rFonts w:ascii="Consolas" w:hAnsi="Consolas"/>
          <w:i/>
          <w:iCs/>
          <w:color w:val="000000"/>
        </w:rPr>
        <w:t>reversedArray</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arrayObject.</w:t>
      </w:r>
      <w:r>
        <w:rPr>
          <w:rFonts w:ascii="Consolas" w:hAnsi="Consolas"/>
          <w:i/>
          <w:iCs/>
          <w:color w:val="000000"/>
        </w:rPr>
        <w:t>forEach</w:t>
      </w:r>
      <w:proofErr w:type="spellEnd"/>
      <w:r>
        <w:rPr>
          <w:rFonts w:ascii="Consolas" w:hAnsi="Consolas"/>
          <w:i/>
          <w:iCs/>
          <w:color w:val="000000"/>
        </w:rPr>
        <w:t xml:space="preserve"> </w:t>
      </w:r>
      <w:r>
        <w:rPr>
          <w:rFonts w:ascii="Consolas" w:hAnsi="Consolas"/>
          <w:b/>
          <w:bCs/>
          <w:color w:val="000000"/>
        </w:rPr>
        <w:t>{</w:t>
      </w:r>
      <w:r>
        <w:rPr>
          <w:rFonts w:ascii="Consolas" w:hAnsi="Consolas"/>
          <w:b/>
          <w:bCs/>
          <w:color w:val="000000"/>
        </w:rPr>
        <w:br/>
        <w:t xml:space="preserve">        </w:t>
      </w:r>
      <w:proofErr w:type="spellStart"/>
      <w:r>
        <w:rPr>
          <w:rFonts w:ascii="Consolas" w:hAnsi="Consolas"/>
          <w:i/>
          <w:iCs/>
          <w:color w:val="000000"/>
        </w:rPr>
        <w:t>print</w:t>
      </w:r>
      <w:proofErr w:type="spellEnd"/>
      <w:r>
        <w:rPr>
          <w:rFonts w:ascii="Consolas" w:hAnsi="Consolas"/>
          <w:color w:val="000000"/>
        </w:rPr>
        <w:t>(</w:t>
      </w:r>
      <w:r>
        <w:rPr>
          <w:rFonts w:ascii="Consolas" w:hAnsi="Consolas"/>
          <w:b/>
          <w:bCs/>
          <w:color w:val="008000"/>
        </w:rPr>
        <w:t>"</w:t>
      </w:r>
      <w:r>
        <w:rPr>
          <w:rFonts w:ascii="Consolas" w:hAnsi="Consolas"/>
          <w:b/>
          <w:bCs/>
          <w:color w:val="000080"/>
        </w:rPr>
        <w:t>$</w:t>
      </w:r>
      <w:proofErr w:type="spellStart"/>
      <w:r>
        <w:rPr>
          <w:rFonts w:ascii="Consolas" w:hAnsi="Consolas"/>
          <w:b/>
          <w:bCs/>
          <w:color w:val="000000"/>
        </w:rPr>
        <w:t>it</w:t>
      </w:r>
      <w:proofErr w:type="spellEnd"/>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00"/>
        </w:rPr>
        <w:t>}</w:t>
      </w:r>
      <w:r>
        <w:rPr>
          <w:rFonts w:ascii="Consolas" w:hAnsi="Consolas"/>
          <w:b/>
          <w:bCs/>
          <w:color w:val="000000"/>
        </w:rPr>
        <w:br/>
      </w:r>
      <w:r>
        <w:rPr>
          <w:rFonts w:ascii="Consolas" w:hAnsi="Consolas"/>
          <w:b/>
          <w:bCs/>
          <w:color w:val="000000"/>
        </w:rPr>
        <w:br/>
        <w:t xml:space="preserve">    </w:t>
      </w:r>
      <w:r>
        <w:rPr>
          <w:rFonts w:ascii="Consolas" w:hAnsi="Consolas"/>
          <w:b/>
          <w:bCs/>
          <w:color w:val="000080"/>
        </w:rPr>
        <w:t xml:space="preserve">val </w:t>
      </w:r>
      <w:r>
        <w:rPr>
          <w:rFonts w:ascii="Consolas" w:hAnsi="Consolas"/>
          <w:color w:val="000000"/>
        </w:rPr>
        <w:t xml:space="preserve">suma2 = </w:t>
      </w:r>
      <w:proofErr w:type="spellStart"/>
      <w:r>
        <w:rPr>
          <w:rFonts w:ascii="Consolas" w:hAnsi="Consolas"/>
          <w:color w:val="000000"/>
        </w:rPr>
        <w:t>intPrimitive.</w:t>
      </w:r>
      <w:r>
        <w:rPr>
          <w:rFonts w:ascii="Consolas" w:hAnsi="Consolas"/>
          <w:i/>
          <w:iCs/>
          <w:color w:val="000000"/>
        </w:rPr>
        <w:t>sum</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w:t>
      </w:r>
    </w:p>
    <w:p w:rsidR="007D702C" w:rsidRDefault="007D702C" w:rsidP="00D90DBE"/>
    <w:p w:rsidR="00B55132" w:rsidRDefault="00B55132" w:rsidP="00B5513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Expresiones vs.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todo es una expresión. Siempre se debe devolver un valor aún si ese valor es nada.</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expresiones</w:t>
      </w:r>
      <w:r>
        <w:rPr>
          <w:rFonts w:ascii="Arial" w:hAnsi="Arial" w:cs="Arial"/>
          <w:color w:val="273B47"/>
        </w:rPr>
        <w:t> se definen como el conjunto de variable y operadores que devuelven un valor.</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lastRenderedPageBreak/>
        <w:t>${}</w:t>
      </w:r>
      <w:r>
        <w:rPr>
          <w:rFonts w:ascii="Arial" w:hAnsi="Arial" w:cs="Arial"/>
          <w:color w:val="273B47"/>
        </w:rPr>
        <w:t> -&gt; colocar expresiones</w:t>
      </w:r>
    </w:p>
    <w:p w:rsidR="00B55132" w:rsidRDefault="00B55132" w:rsidP="00B55132">
      <w:pPr>
        <w:pStyle w:val="NormalWeb"/>
        <w:spacing w:before="0" w:beforeAutospacing="0" w:after="0" w:afterAutospacing="0"/>
        <w:rPr>
          <w:rFonts w:ascii="Arial" w:hAnsi="Arial" w:cs="Arial"/>
          <w:color w:val="273B47"/>
        </w:rPr>
      </w:pPr>
      <w:r>
        <w:rPr>
          <w:rStyle w:val="CdigoHTML"/>
          <w:color w:val="273B47"/>
        </w:rPr>
        <w:t>$</w:t>
      </w:r>
      <w:r>
        <w:rPr>
          <w:rFonts w:ascii="Arial" w:hAnsi="Arial" w:cs="Arial"/>
          <w:color w:val="273B47"/>
        </w:rPr>
        <w:t> -&gt; colocar valores</w:t>
      </w:r>
    </w:p>
    <w:p w:rsidR="00B55132" w:rsidRDefault="00B55132" w:rsidP="00B55132">
      <w:pPr>
        <w:pStyle w:val="NormalWeb"/>
        <w:spacing w:before="0" w:beforeAutospacing="0" w:after="0" w:afterAutospacing="0"/>
        <w:rPr>
          <w:rFonts w:ascii="Arial" w:hAnsi="Arial" w:cs="Arial"/>
          <w:color w:val="273B47"/>
        </w:rPr>
      </w:pPr>
      <w:r>
        <w:rPr>
          <w:rFonts w:ascii="Arial" w:hAnsi="Arial" w:cs="Arial"/>
          <w:color w:val="273B47"/>
        </w:rPr>
        <w:t>Algunas excepciones que no pueden ser una expresión son: </w:t>
      </w:r>
      <w:r>
        <w:rPr>
          <w:rStyle w:val="Textoennegrita"/>
          <w:rFonts w:ascii="Arial" w:hAnsi="Arial" w:cs="Arial"/>
          <w:color w:val="273B47"/>
        </w:rPr>
        <w:t xml:space="preserve">Bucles </w:t>
      </w:r>
      <w:proofErr w:type="spellStart"/>
      <w:r>
        <w:rPr>
          <w:rStyle w:val="Textoennegrita"/>
          <w:rFonts w:ascii="Arial" w:hAnsi="Arial" w:cs="Arial"/>
          <w:color w:val="273B47"/>
        </w:rPr>
        <w:t>for</w:t>
      </w:r>
      <w:proofErr w:type="spellEnd"/>
      <w:r>
        <w:rPr>
          <w:rStyle w:val="Textoennegrita"/>
          <w:rFonts w:ascii="Arial" w:hAnsi="Arial" w:cs="Arial"/>
          <w:color w:val="273B47"/>
        </w:rPr>
        <w:t xml:space="preserve"> y </w:t>
      </w:r>
      <w:proofErr w:type="spellStart"/>
      <w:r>
        <w:rPr>
          <w:rStyle w:val="Textoennegrita"/>
          <w:rFonts w:ascii="Arial" w:hAnsi="Arial" w:cs="Arial"/>
          <w:color w:val="273B47"/>
        </w:rPr>
        <w:t>while</w:t>
      </w:r>
      <w:proofErr w:type="spellEnd"/>
    </w:p>
    <w:p w:rsidR="00B55132" w:rsidRDefault="00B55132" w:rsidP="00D90DBE"/>
    <w:p w:rsidR="00E0033C" w:rsidRDefault="00E0033C" w:rsidP="00E0033C">
      <w:pPr>
        <w:pStyle w:val="HTMLconformatoprevio"/>
        <w:shd w:val="clear" w:color="auto" w:fill="FFFFFF"/>
        <w:rPr>
          <w:rFonts w:ascii="Consolas" w:hAnsi="Consolas"/>
          <w:color w:val="000000"/>
        </w:rPr>
      </w:pPr>
      <w:proofErr w:type="spellStart"/>
      <w:proofErr w:type="gramStart"/>
      <w:r>
        <w:rPr>
          <w:rFonts w:ascii="Consolas" w:hAnsi="Consolas"/>
          <w:b/>
          <w:bCs/>
          <w:color w:val="000080"/>
        </w:rPr>
        <w:t>fun</w:t>
      </w:r>
      <w:proofErr w:type="spellEnd"/>
      <w:proofErr w:type="gramEnd"/>
      <w:r>
        <w:rPr>
          <w:rFonts w:ascii="Consolas" w:hAnsi="Consolas"/>
          <w:b/>
          <w:bCs/>
          <w:color w:val="000080"/>
        </w:rPr>
        <w:t xml:space="preserve"> </w:t>
      </w:r>
      <w:r>
        <w:rPr>
          <w:rFonts w:ascii="Consolas" w:hAnsi="Consolas"/>
          <w:color w:val="000000"/>
        </w:rPr>
        <w:t>expresiones(){</w:t>
      </w:r>
      <w:r>
        <w:rPr>
          <w:rFonts w:ascii="Consolas" w:hAnsi="Consolas"/>
          <w:color w:val="00000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x = </w:t>
      </w:r>
      <w:r>
        <w:rPr>
          <w:rFonts w:ascii="Consolas" w:hAnsi="Consolas"/>
          <w:color w:val="0000FF"/>
        </w:rPr>
        <w:t>5</w:t>
      </w:r>
      <w:r>
        <w:rPr>
          <w:rFonts w:ascii="Consolas" w:hAnsi="Consolas"/>
          <w:color w:val="0000FF"/>
        </w:rPr>
        <w:br/>
        <w:t xml:space="preserve">    </w:t>
      </w:r>
      <w:r>
        <w:rPr>
          <w:rFonts w:ascii="Consolas" w:hAnsi="Consolas"/>
          <w:i/>
          <w:iCs/>
          <w:color w:val="808080"/>
        </w:rPr>
        <w:t>//</w:t>
      </w:r>
      <w:proofErr w:type="spellStart"/>
      <w:r>
        <w:rPr>
          <w:rFonts w:ascii="Consolas" w:hAnsi="Consolas"/>
          <w:i/>
          <w:iCs/>
          <w:color w:val="808080"/>
        </w:rPr>
        <w:t>Expreción</w:t>
      </w:r>
      <w:proofErr w:type="spellEnd"/>
      <w:r>
        <w:rPr>
          <w:rFonts w:ascii="Consolas" w:hAnsi="Consolas"/>
          <w:i/>
          <w:iCs/>
          <w:color w:val="80808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"X es igual a 5? </w:t>
      </w:r>
      <w:r>
        <w:rPr>
          <w:rFonts w:ascii="Consolas" w:hAnsi="Consolas"/>
          <w:b/>
          <w:bCs/>
          <w:color w:val="000080"/>
        </w:rPr>
        <w:t>${</w:t>
      </w:r>
      <w:r>
        <w:rPr>
          <w:rFonts w:ascii="Consolas" w:hAnsi="Consolas"/>
          <w:color w:val="000000"/>
        </w:rPr>
        <w:t>x==</w:t>
      </w:r>
      <w:r>
        <w:rPr>
          <w:rFonts w:ascii="Consolas" w:hAnsi="Consolas"/>
          <w:color w:val="0000FF"/>
        </w:rPr>
        <w:t>5</w:t>
      </w:r>
      <w:r>
        <w:rPr>
          <w:rFonts w:ascii="Consolas" w:hAnsi="Consolas"/>
          <w:b/>
          <w:bCs/>
          <w:color w:val="000080"/>
        </w:rPr>
        <w:t>}</w:t>
      </w:r>
      <w:r>
        <w:rPr>
          <w:rFonts w:ascii="Consolas" w:hAnsi="Consolas"/>
          <w:b/>
          <w:bCs/>
          <w:color w:val="008000"/>
        </w:rPr>
        <w:t>"</w:t>
      </w:r>
      <w:r>
        <w:rPr>
          <w:rFonts w:ascii="Consolas" w:hAnsi="Consolas"/>
          <w:color w:val="000000"/>
        </w:rPr>
        <w:t xml:space="preserve">) </w:t>
      </w:r>
      <w:r>
        <w:rPr>
          <w:rFonts w:ascii="Consolas" w:hAnsi="Consolas"/>
          <w:i/>
          <w:iCs/>
          <w:color w:val="808080"/>
        </w:rPr>
        <w:t>// true</w:t>
      </w:r>
      <w:r>
        <w:rPr>
          <w:rFonts w:ascii="Consolas" w:hAnsi="Consolas"/>
          <w:i/>
          <w:iCs/>
          <w:color w:val="808080"/>
        </w:rPr>
        <w:br/>
      </w:r>
      <w:r>
        <w:rPr>
          <w:rFonts w:ascii="Consolas" w:hAnsi="Consolas"/>
          <w:i/>
          <w:iCs/>
          <w:color w:val="808080"/>
        </w:rPr>
        <w:br/>
        <w:t xml:space="preserve">    </w:t>
      </w:r>
      <w:proofErr w:type="spellStart"/>
      <w:r>
        <w:rPr>
          <w:rFonts w:ascii="Consolas" w:hAnsi="Consolas"/>
          <w:b/>
          <w:bCs/>
          <w:color w:val="000080"/>
        </w:rPr>
        <w:t>var</w:t>
      </w:r>
      <w:proofErr w:type="spellEnd"/>
      <w:r>
        <w:rPr>
          <w:rFonts w:ascii="Consolas" w:hAnsi="Consolas"/>
          <w:b/>
          <w:bCs/>
          <w:color w:val="000080"/>
        </w:rPr>
        <w:t xml:space="preserve"> </w:t>
      </w:r>
      <w:r>
        <w:rPr>
          <w:rFonts w:ascii="Consolas" w:hAnsi="Consolas"/>
          <w:color w:val="000000"/>
        </w:rPr>
        <w:t xml:space="preserve">mensaje = </w:t>
      </w:r>
      <w:r>
        <w:rPr>
          <w:rFonts w:ascii="Consolas" w:hAnsi="Consolas"/>
          <w:b/>
          <w:bCs/>
          <w:color w:val="008000"/>
        </w:rPr>
        <w:t xml:space="preserve">"El valor de x es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b/>
          <w:bCs/>
          <w:color w:val="008000"/>
        </w:rPr>
        <w:br/>
        <w:t xml:space="preserve">    </w:t>
      </w:r>
      <w:r>
        <w:rPr>
          <w:rFonts w:ascii="Consolas" w:hAnsi="Consolas"/>
          <w:color w:val="000000"/>
        </w:rPr>
        <w:t>x++</w:t>
      </w:r>
      <w:r>
        <w:rPr>
          <w:rFonts w:ascii="Consolas" w:hAnsi="Consolas"/>
          <w:color w:val="000000"/>
        </w:rPr>
        <w:br/>
        <w:t xml:space="preserve">    </w:t>
      </w:r>
      <w:proofErr w:type="spellStart"/>
      <w:proofErr w:type="gramStart"/>
      <w:r>
        <w:rPr>
          <w:rFonts w:ascii="Consolas" w:hAnsi="Consolas"/>
          <w:i/>
          <w:iCs/>
          <w:color w:val="000000"/>
        </w:rPr>
        <w:t>println</w:t>
      </w:r>
      <w:proofErr w:type="spellEnd"/>
      <w:r>
        <w:rPr>
          <w:rFonts w:ascii="Consolas" w:hAnsi="Consolas"/>
          <w:color w:val="000000"/>
        </w:rPr>
        <w:t>(</w:t>
      </w:r>
      <w:proofErr w:type="gramEnd"/>
      <w:r>
        <w:rPr>
          <w:rFonts w:ascii="Consolas" w:hAnsi="Consolas"/>
          <w:b/>
          <w:bCs/>
          <w:color w:val="008000"/>
        </w:rPr>
        <w:t>"</w:t>
      </w:r>
      <w:r>
        <w:rPr>
          <w:rFonts w:ascii="Consolas" w:hAnsi="Consolas"/>
          <w:b/>
          <w:bCs/>
          <w:color w:val="000080"/>
        </w:rPr>
        <w:t>${</w:t>
      </w:r>
      <w:proofErr w:type="spellStart"/>
      <w:r>
        <w:rPr>
          <w:rFonts w:ascii="Consolas" w:hAnsi="Consolas"/>
          <w:color w:val="000000"/>
        </w:rPr>
        <w:t>mensaje.</w:t>
      </w:r>
      <w:r>
        <w:rPr>
          <w:rFonts w:ascii="Consolas" w:hAnsi="Consolas"/>
          <w:i/>
          <w:iCs/>
          <w:color w:val="000000"/>
        </w:rPr>
        <w:t>replace</w:t>
      </w:r>
      <w:proofErr w:type="spellEnd"/>
      <w:r>
        <w:rPr>
          <w:rFonts w:ascii="Consolas" w:hAnsi="Consolas"/>
          <w:color w:val="000000"/>
        </w:rPr>
        <w:t>(</w:t>
      </w:r>
      <w:r>
        <w:rPr>
          <w:rFonts w:ascii="Consolas" w:hAnsi="Consolas"/>
          <w:b/>
          <w:bCs/>
          <w:color w:val="008000"/>
        </w:rPr>
        <w:t>"es"</w:t>
      </w:r>
      <w:r>
        <w:rPr>
          <w:rFonts w:ascii="Consolas" w:hAnsi="Consolas"/>
          <w:color w:val="000000"/>
        </w:rPr>
        <w:t xml:space="preserve">, </w:t>
      </w:r>
      <w:r>
        <w:rPr>
          <w:rFonts w:ascii="Consolas" w:hAnsi="Consolas"/>
          <w:b/>
          <w:bCs/>
          <w:color w:val="008000"/>
        </w:rPr>
        <w:t>"fue"</w:t>
      </w:r>
      <w:r>
        <w:rPr>
          <w:rFonts w:ascii="Consolas" w:hAnsi="Consolas"/>
          <w:color w:val="000000"/>
        </w:rPr>
        <w:t>)</w:t>
      </w:r>
      <w:r>
        <w:rPr>
          <w:rFonts w:ascii="Consolas" w:hAnsi="Consolas"/>
          <w:b/>
          <w:bCs/>
          <w:color w:val="000080"/>
        </w:rPr>
        <w:t>}</w:t>
      </w:r>
      <w:r>
        <w:rPr>
          <w:rFonts w:ascii="Consolas" w:hAnsi="Consolas"/>
          <w:b/>
          <w:bCs/>
          <w:color w:val="008000"/>
        </w:rPr>
        <w:t xml:space="preserve">, x es igual a: </w:t>
      </w:r>
      <w:r>
        <w:rPr>
          <w:rFonts w:ascii="Consolas" w:hAnsi="Consolas"/>
          <w:b/>
          <w:bCs/>
          <w:color w:val="000080"/>
        </w:rPr>
        <w:t>$</w:t>
      </w:r>
      <w:r>
        <w:rPr>
          <w:rFonts w:ascii="Consolas" w:hAnsi="Consolas"/>
          <w:color w:val="000000"/>
        </w:rPr>
        <w:t>x</w:t>
      </w:r>
      <w:r>
        <w:rPr>
          <w:rFonts w:ascii="Consolas" w:hAnsi="Consolas"/>
          <w:b/>
          <w:bCs/>
          <w:color w:val="008000"/>
        </w:rPr>
        <w:t>"</w:t>
      </w:r>
      <w:r>
        <w:rPr>
          <w:rFonts w:ascii="Consolas" w:hAnsi="Consolas"/>
          <w:color w:val="000000"/>
        </w:rPr>
        <w:t>)</w:t>
      </w:r>
      <w:r>
        <w:rPr>
          <w:rFonts w:ascii="Consolas" w:hAnsi="Consolas"/>
          <w:color w:val="000000"/>
        </w:rPr>
        <w:br/>
        <w:t>}</w:t>
      </w:r>
    </w:p>
    <w:p w:rsidR="00E0033C" w:rsidRDefault="00E0033C" w:rsidP="00D90DBE"/>
    <w:p w:rsidR="00C0743D" w:rsidRDefault="00C0743D" w:rsidP="00C0743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Funciones en </w:t>
      </w:r>
      <w:proofErr w:type="spellStart"/>
      <w:r>
        <w:rPr>
          <w:rFonts w:ascii="cooper_hewittmedium" w:hAnsi="cooper_hewittmedium"/>
          <w:color w:val="000000"/>
          <w:spacing w:val="-2"/>
          <w:sz w:val="36"/>
          <w:szCs w:val="36"/>
        </w:rPr>
        <w:t>Kotlin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En </w:t>
      </w:r>
      <w:proofErr w:type="spellStart"/>
      <w:r>
        <w:rPr>
          <w:rStyle w:val="Textoennegrita"/>
          <w:rFonts w:ascii="Arial" w:hAnsi="Arial" w:cs="Arial"/>
          <w:color w:val="273B47"/>
        </w:rPr>
        <w:t>Kotlin</w:t>
      </w:r>
      <w:proofErr w:type="spellEnd"/>
      <w:r>
        <w:rPr>
          <w:rFonts w:ascii="Arial" w:hAnsi="Arial" w:cs="Arial"/>
          <w:color w:val="273B47"/>
        </w:rPr>
        <w:t> tenemos dos tipos de funciones:</w:t>
      </w:r>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 xml:space="preserve">Funciones provistas por </w:t>
      </w:r>
      <w:proofErr w:type="spellStart"/>
      <w:r>
        <w:rPr>
          <w:rFonts w:ascii="Arial" w:hAnsi="Arial" w:cs="Arial"/>
          <w:color w:val="273B47"/>
        </w:rPr>
        <w:t>Kotlin</w:t>
      </w:r>
      <w:proofErr w:type="spellEnd"/>
    </w:p>
    <w:p w:rsidR="00C0743D" w:rsidRDefault="00C0743D" w:rsidP="00C0743D">
      <w:pPr>
        <w:numPr>
          <w:ilvl w:val="0"/>
          <w:numId w:val="10"/>
        </w:numPr>
        <w:spacing w:after="0" w:line="240" w:lineRule="auto"/>
        <w:ind w:left="113" w:right="113"/>
        <w:rPr>
          <w:rFonts w:ascii="Arial" w:hAnsi="Arial" w:cs="Arial"/>
          <w:color w:val="273B47"/>
        </w:rPr>
      </w:pPr>
      <w:r>
        <w:rPr>
          <w:rFonts w:ascii="Arial" w:hAnsi="Arial" w:cs="Arial"/>
          <w:color w:val="273B47"/>
        </w:rPr>
        <w:t>Funciones declaradas por ti.</w:t>
      </w:r>
    </w:p>
    <w:p w:rsidR="00C0743D" w:rsidRDefault="00C0743D" w:rsidP="00C0743D">
      <w:pPr>
        <w:pStyle w:val="NormalWeb"/>
        <w:spacing w:before="0" w:beforeAutospacing="0" w:after="0" w:afterAutospacing="0"/>
        <w:rPr>
          <w:rFonts w:ascii="Arial" w:hAnsi="Arial" w:cs="Arial"/>
          <w:color w:val="273B47"/>
        </w:rPr>
      </w:pPr>
      <w:r>
        <w:rPr>
          <w:rStyle w:val="Textoennegrita"/>
          <w:rFonts w:ascii="Arial" w:hAnsi="Arial" w:cs="Arial"/>
          <w:color w:val="273B47"/>
        </w:rPr>
        <w:t xml:space="preserve">En </w:t>
      </w:r>
      <w:proofErr w:type="spellStart"/>
      <w:r>
        <w:rPr>
          <w:rStyle w:val="Textoennegrita"/>
          <w:rFonts w:ascii="Arial" w:hAnsi="Arial" w:cs="Arial"/>
          <w:color w:val="273B47"/>
        </w:rPr>
        <w:t>Kotlin</w:t>
      </w:r>
      <w:proofErr w:type="spellEnd"/>
      <w:r>
        <w:rPr>
          <w:rStyle w:val="Textoennegrita"/>
          <w:rFonts w:ascii="Arial" w:hAnsi="Arial" w:cs="Arial"/>
          <w:color w:val="273B47"/>
        </w:rPr>
        <w:t xml:space="preserve"> siempre se devuelve un valor</w:t>
      </w:r>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 xml:space="preserve">Todas las funciones en </w:t>
      </w:r>
      <w:proofErr w:type="spellStart"/>
      <w:r>
        <w:rPr>
          <w:rFonts w:ascii="Arial" w:hAnsi="Arial" w:cs="Arial"/>
          <w:color w:val="273B47"/>
        </w:rPr>
        <w:t>Kotlin</w:t>
      </w:r>
      <w:proofErr w:type="spellEnd"/>
      <w:r>
        <w:rPr>
          <w:rFonts w:ascii="Arial" w:hAnsi="Arial" w:cs="Arial"/>
          <w:color w:val="273B47"/>
        </w:rPr>
        <w:t xml:space="preserve"> comenzarán con la palabra reservada </w:t>
      </w:r>
      <w:proofErr w:type="spellStart"/>
      <w:r>
        <w:rPr>
          <w:rStyle w:val="Textoennegrita"/>
          <w:rFonts w:ascii="Arial" w:hAnsi="Arial" w:cs="Arial"/>
          <w:color w:val="273B47"/>
        </w:rPr>
        <w:t>fun</w:t>
      </w:r>
      <w:proofErr w:type="spellEnd"/>
    </w:p>
    <w:p w:rsidR="00C0743D" w:rsidRDefault="00C0743D" w:rsidP="00C0743D">
      <w:pPr>
        <w:pStyle w:val="NormalWeb"/>
        <w:spacing w:before="0" w:beforeAutospacing="0" w:after="0" w:afterAutospacing="0"/>
        <w:rPr>
          <w:rFonts w:ascii="Arial" w:hAnsi="Arial" w:cs="Arial"/>
          <w:color w:val="273B47"/>
        </w:rPr>
      </w:pPr>
      <w:r>
        <w:rPr>
          <w:rFonts w:ascii="Arial" w:hAnsi="Arial" w:cs="Arial"/>
          <w:color w:val="273B47"/>
        </w:rPr>
        <w:t>Una función se llamará de la siguiente forma: </w:t>
      </w:r>
      <w:proofErr w:type="spellStart"/>
      <w:proofErr w:type="gramStart"/>
      <w:r>
        <w:rPr>
          <w:rStyle w:val="CdigoHTML"/>
          <w:color w:val="273B47"/>
        </w:rPr>
        <w:t>platzi</w:t>
      </w:r>
      <w:proofErr w:type="spellEnd"/>
      <w:r>
        <w:rPr>
          <w:rStyle w:val="CdigoHTML"/>
          <w:color w:val="273B47"/>
        </w:rPr>
        <w:t>(</w:t>
      </w:r>
      <w:proofErr w:type="gramEnd"/>
      <w:r>
        <w:rPr>
          <w:rStyle w:val="CdigoHTML"/>
          <w:color w:val="273B47"/>
        </w:rPr>
        <w:t>"Hola mundo")</w:t>
      </w:r>
      <w:r>
        <w:rPr>
          <w:rFonts w:ascii="Arial" w:hAnsi="Arial" w:cs="Arial"/>
          <w:color w:val="273B47"/>
        </w:rPr>
        <w:t>. El nombre de la función seguido de los paréntesis y si se necesita colocaremos los parámetros entre ellos.</w:t>
      </w:r>
    </w:p>
    <w:p w:rsidR="00C0743D" w:rsidRDefault="00C0743D" w:rsidP="00C0743D">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Unit</w:t>
      </w:r>
      <w:proofErr w:type="spellEnd"/>
      <w:r>
        <w:rPr>
          <w:rFonts w:ascii="Arial" w:hAnsi="Arial" w:cs="Arial"/>
          <w:color w:val="273B47"/>
        </w:rPr>
        <w:t> es la forma de decir que una función no devuelve nada-</w:t>
      </w:r>
    </w:p>
    <w:p w:rsidR="00B87BA9" w:rsidRDefault="00B87BA9" w:rsidP="00C0743D">
      <w:pPr>
        <w:pStyle w:val="NormalWeb"/>
        <w:spacing w:before="0" w:beforeAutospacing="0" w:after="0" w:afterAutospacing="0"/>
        <w:rPr>
          <w:rFonts w:ascii="Arial" w:hAnsi="Arial" w:cs="Arial"/>
          <w:color w:val="273B47"/>
        </w:rPr>
      </w:pPr>
    </w:p>
    <w:p w:rsidR="00B87BA9" w:rsidRDefault="00B87BA9" w:rsidP="00B87BA9">
      <w:pPr>
        <w:pStyle w:val="HTMLconformatoprevio"/>
        <w:shd w:val="clear" w:color="auto" w:fill="FFFFFF"/>
        <w:rPr>
          <w:rFonts w:ascii="Consolas" w:hAnsi="Consolas"/>
          <w:color w:val="000000"/>
        </w:rPr>
      </w:pP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funcion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w:t>
      </w:r>
      <w:proofErr w:type="spellStart"/>
      <w:r>
        <w:rPr>
          <w:rFonts w:ascii="Consolas" w:hAnsi="Consolas"/>
          <w:b/>
          <w:bCs/>
          <w:color w:val="008000"/>
        </w:rPr>
        <w:t>Raiz</w:t>
      </w:r>
      <w:proofErr w:type="spellEnd"/>
      <w:r>
        <w:rPr>
          <w:rFonts w:ascii="Consolas" w:hAnsi="Consolas"/>
          <w:b/>
          <w:bCs/>
          <w:color w:val="008000"/>
        </w:rPr>
        <w:t xml:space="preserve"> </w:t>
      </w:r>
      <w:proofErr w:type="spellStart"/>
      <w:r>
        <w:rPr>
          <w:rFonts w:ascii="Consolas" w:hAnsi="Consolas"/>
          <w:b/>
          <w:bCs/>
          <w:color w:val="008000"/>
        </w:rPr>
        <w:t>cuadrade</w:t>
      </w:r>
      <w:proofErr w:type="spellEnd"/>
      <w:r>
        <w:rPr>
          <w:rFonts w:ascii="Consolas" w:hAnsi="Consolas"/>
          <w:b/>
          <w:bCs/>
          <w:color w:val="008000"/>
        </w:rPr>
        <w:t xml:space="preserve"> de </w:t>
      </w:r>
      <w:r>
        <w:rPr>
          <w:rFonts w:ascii="Consolas" w:hAnsi="Consolas"/>
          <w:b/>
          <w:bCs/>
          <w:color w:val="000080"/>
        </w:rPr>
        <w:t>${</w:t>
      </w:r>
      <w:proofErr w:type="spellStart"/>
      <w:r>
        <w:rPr>
          <w:rFonts w:ascii="Consolas" w:hAnsi="Consolas"/>
          <w:color w:val="000000"/>
        </w:rPr>
        <w:t>Math.sqrt</w:t>
      </w:r>
      <w:proofErr w:type="spellEnd"/>
      <w:r>
        <w:rPr>
          <w:rFonts w:ascii="Consolas" w:hAnsi="Consolas"/>
          <w:color w:val="000000"/>
        </w:rPr>
        <w:t>(</w:t>
      </w:r>
      <w:r>
        <w:rPr>
          <w:rFonts w:ascii="Consolas" w:hAnsi="Consolas"/>
          <w:color w:val="0000FF"/>
        </w:rPr>
        <w:t>4.0</w:t>
      </w:r>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b/>
          <w:bCs/>
          <w:color w:val="000080"/>
        </w:rPr>
        <w:t>fun</w:t>
      </w:r>
      <w:proofErr w:type="spellEnd"/>
      <w:r>
        <w:rPr>
          <w:rFonts w:ascii="Consolas" w:hAnsi="Consolas"/>
          <w:b/>
          <w:bCs/>
          <w:color w:val="000080"/>
        </w:rPr>
        <w:t xml:space="preserve"> </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numbers</w:t>
      </w:r>
      <w:proofErr w:type="spellEnd"/>
      <w:r>
        <w:rPr>
          <w:rFonts w:ascii="Consolas" w:hAnsi="Consolas"/>
          <w:color w:val="000000"/>
        </w:rPr>
        <w:t xml:space="preserve">: </w:t>
      </w:r>
      <w:proofErr w:type="spellStart"/>
      <w:r>
        <w:rPr>
          <w:rFonts w:ascii="Consolas" w:hAnsi="Consolas"/>
          <w:color w:val="000000"/>
        </w:rPr>
        <w:t>IntArray</w:t>
      </w:r>
      <w:proofErr w:type="spellEnd"/>
      <w:r>
        <w:rPr>
          <w:rFonts w:ascii="Consolas" w:hAnsi="Consolas"/>
          <w:color w:val="000000"/>
        </w:rPr>
        <w:t xml:space="preserve">): </w:t>
      </w:r>
      <w:proofErr w:type="spellStart"/>
      <w:r>
        <w:rPr>
          <w:rFonts w:ascii="Consolas" w:hAnsi="Consolas"/>
          <w:color w:val="000000"/>
        </w:rPr>
        <w:t>Int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val </w:t>
      </w:r>
      <w:r>
        <w:rPr>
          <w:rFonts w:ascii="Consolas" w:hAnsi="Consolas"/>
          <w:color w:val="000000"/>
        </w:rPr>
        <w:t xml:space="preserve">sumas = </w:t>
      </w:r>
      <w:proofErr w:type="spellStart"/>
      <w:r>
        <w:rPr>
          <w:rFonts w:ascii="Consolas" w:hAnsi="Consolas"/>
          <w:color w:val="000000"/>
        </w:rPr>
        <w:t>numbers.</w:t>
      </w:r>
      <w:r>
        <w:rPr>
          <w:rFonts w:ascii="Consolas" w:hAnsi="Consolas"/>
          <w:i/>
          <w:iCs/>
          <w:color w:val="000000"/>
        </w:rPr>
        <w:t>sum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return</w:t>
      </w:r>
      <w:proofErr w:type="spellEnd"/>
      <w:r>
        <w:rPr>
          <w:rFonts w:ascii="Consolas" w:hAnsi="Consolas"/>
          <w:b/>
          <w:bCs/>
          <w:color w:val="000080"/>
        </w:rPr>
        <w:t xml:space="preserve"> </w:t>
      </w:r>
      <w:proofErr w:type="spellStart"/>
      <w:r>
        <w:rPr>
          <w:rFonts w:ascii="Consolas" w:hAnsi="Consolas"/>
          <w:color w:val="000000"/>
        </w:rPr>
        <w:t>sumas.div</w:t>
      </w:r>
      <w:proofErr w:type="spellEnd"/>
      <w:r>
        <w:rPr>
          <w:rFonts w:ascii="Consolas" w:hAnsi="Consolas"/>
          <w:color w:val="000000"/>
        </w:rPr>
        <w:t>(</w:t>
      </w:r>
      <w:proofErr w:type="spellStart"/>
      <w:r>
        <w:rPr>
          <w:rFonts w:ascii="Consolas" w:hAnsi="Consolas"/>
          <w:color w:val="000000"/>
        </w:rPr>
        <w:t>numbers.</w:t>
      </w:r>
      <w:r>
        <w:rPr>
          <w:rFonts w:ascii="Consolas" w:hAnsi="Consolas"/>
          <w:b/>
          <w:bCs/>
          <w:color w:val="660E7A"/>
        </w:rPr>
        <w:t>size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val </w:t>
      </w:r>
      <w:proofErr w:type="spellStart"/>
      <w:r>
        <w:rPr>
          <w:rFonts w:ascii="Consolas" w:hAnsi="Consolas"/>
          <w:color w:val="000000"/>
        </w:rPr>
        <w:t>numeros</w:t>
      </w:r>
      <w:proofErr w:type="spellEnd"/>
      <w:r>
        <w:rPr>
          <w:rFonts w:ascii="Consolas" w:hAnsi="Consolas"/>
          <w:color w:val="000000"/>
        </w:rPr>
        <w:t xml:space="preserve"> = </w:t>
      </w:r>
      <w:proofErr w:type="spellStart"/>
      <w:r>
        <w:rPr>
          <w:rFonts w:ascii="Consolas" w:hAnsi="Consolas"/>
          <w:i/>
          <w:iCs/>
          <w:color w:val="000000"/>
        </w:rPr>
        <w:t>intArrayOf</w:t>
      </w:r>
      <w:proofErr w:type="spellEnd"/>
      <w:r>
        <w:rPr>
          <w:rFonts w:ascii="Consolas" w:hAnsi="Consolas"/>
          <w:color w:val="000000"/>
        </w:rPr>
        <w:t>(</w:t>
      </w:r>
      <w:r>
        <w:rPr>
          <w:rFonts w:ascii="Consolas" w:hAnsi="Consolas"/>
          <w:color w:val="0000FF"/>
        </w:rPr>
        <w:t>8</w:t>
      </w:r>
      <w:r>
        <w:rPr>
          <w:rFonts w:ascii="Consolas" w:hAnsi="Consolas"/>
          <w:color w:val="000000"/>
        </w:rPr>
        <w:t xml:space="preserve">, </w:t>
      </w:r>
      <w:r>
        <w:rPr>
          <w:rFonts w:ascii="Consolas" w:hAnsi="Consolas"/>
          <w:color w:val="0000FF"/>
        </w:rPr>
        <w:t>7</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i/>
          <w:iCs/>
          <w:color w:val="000000"/>
        </w:rPr>
        <w:t>println</w:t>
      </w:r>
      <w:proofErr w:type="spellEnd"/>
      <w:r>
        <w:rPr>
          <w:rFonts w:ascii="Consolas" w:hAnsi="Consolas"/>
          <w:color w:val="000000"/>
        </w:rPr>
        <w:t>(</w:t>
      </w:r>
      <w:r>
        <w:rPr>
          <w:rFonts w:ascii="Consolas" w:hAnsi="Consolas"/>
          <w:b/>
          <w:bCs/>
          <w:color w:val="008000"/>
        </w:rPr>
        <w:t xml:space="preserve">"El promedio de los </w:t>
      </w:r>
      <w:proofErr w:type="spellStart"/>
      <w:r>
        <w:rPr>
          <w:rFonts w:ascii="Consolas" w:hAnsi="Consolas"/>
          <w:b/>
          <w:bCs/>
          <w:color w:val="008000"/>
        </w:rPr>
        <w:t>numeros</w:t>
      </w:r>
      <w:proofErr w:type="spellEnd"/>
      <w:r>
        <w:rPr>
          <w:rFonts w:ascii="Consolas" w:hAnsi="Consolas"/>
          <w:b/>
          <w:bCs/>
          <w:color w:val="008000"/>
        </w:rPr>
        <w:t xml:space="preserve"> 8, 7 y 20 es </w:t>
      </w:r>
      <w:r>
        <w:rPr>
          <w:rFonts w:ascii="Consolas" w:hAnsi="Consolas"/>
          <w:b/>
          <w:bCs/>
          <w:color w:val="000080"/>
        </w:rPr>
        <w:t>${</w:t>
      </w:r>
      <w:proofErr w:type="spellStart"/>
      <w:r>
        <w:rPr>
          <w:rFonts w:ascii="Consolas" w:hAnsi="Consolas"/>
          <w:color w:val="000000"/>
        </w:rPr>
        <w:t>averageNumbers</w:t>
      </w:r>
      <w:proofErr w:type="spellEnd"/>
      <w:r>
        <w:rPr>
          <w:rFonts w:ascii="Consolas" w:hAnsi="Consolas"/>
          <w:color w:val="000000"/>
        </w:rPr>
        <w:t>(</w:t>
      </w:r>
      <w:proofErr w:type="spellStart"/>
      <w:r>
        <w:rPr>
          <w:rFonts w:ascii="Consolas" w:hAnsi="Consolas"/>
          <w:color w:val="000000"/>
        </w:rPr>
        <w:t>numeros</w:t>
      </w:r>
      <w:proofErr w:type="spellEnd"/>
      <w:r>
        <w:rPr>
          <w:rFonts w:ascii="Consolas" w:hAnsi="Consolas"/>
          <w:color w:val="000000"/>
        </w:rPr>
        <w:t>)</w:t>
      </w:r>
      <w:r>
        <w:rPr>
          <w:rFonts w:ascii="Consolas" w:hAnsi="Consolas"/>
          <w:b/>
          <w:bCs/>
          <w:color w:val="000080"/>
        </w:rPr>
        <w:t>}</w:t>
      </w:r>
      <w:r>
        <w:rPr>
          <w:rFonts w:ascii="Consolas" w:hAnsi="Consolas"/>
          <w:b/>
          <w:bCs/>
          <w:color w:val="008000"/>
        </w:rPr>
        <w:t>"</w:t>
      </w:r>
      <w:r>
        <w:rPr>
          <w:rFonts w:ascii="Consolas" w:hAnsi="Consolas"/>
          <w:color w:val="000000"/>
        </w:rPr>
        <w:t>)</w:t>
      </w:r>
      <w:r>
        <w:rPr>
          <w:rFonts w:ascii="Consolas" w:hAnsi="Consolas"/>
          <w:color w:val="000000"/>
        </w:rPr>
        <w:br/>
        <w:t>}</w:t>
      </w: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B87BA9">
      <w:pPr>
        <w:pStyle w:val="HTMLconformatoprevio"/>
        <w:shd w:val="clear" w:color="auto" w:fill="FFFFFF"/>
        <w:rPr>
          <w:rFonts w:ascii="Consolas" w:hAnsi="Consolas"/>
          <w:color w:val="000000"/>
        </w:rPr>
      </w:pPr>
    </w:p>
    <w:p w:rsidR="005E7531" w:rsidRDefault="005E7531" w:rsidP="005E7531">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lastRenderedPageBreak/>
        <w:t xml:space="preserve">Lambdas en </w:t>
      </w:r>
      <w:proofErr w:type="spellStart"/>
      <w:r>
        <w:rPr>
          <w:rFonts w:ascii="cooper_hewittmedium" w:hAnsi="cooper_hewittmedium"/>
          <w:color w:val="000000"/>
          <w:spacing w:val="-2"/>
          <w:sz w:val="36"/>
          <w:szCs w:val="36"/>
        </w:rPr>
        <w:t>Kotlin</w:t>
      </w:r>
      <w:proofErr w:type="spellEnd"/>
    </w:p>
    <w:p w:rsidR="005E7531" w:rsidRDefault="005E7531" w:rsidP="005E7531">
      <w:pPr>
        <w:pStyle w:val="NormalWeb"/>
        <w:spacing w:before="0" w:beforeAutospacing="0" w:after="0" w:afterAutospacing="0"/>
        <w:rPr>
          <w:rFonts w:ascii="Arial" w:hAnsi="Arial" w:cs="Arial"/>
          <w:color w:val="273B47"/>
        </w:rPr>
      </w:pPr>
      <w:r>
        <w:rPr>
          <w:rStyle w:val="Textoennegrita"/>
          <w:rFonts w:ascii="Arial" w:hAnsi="Arial" w:cs="Arial"/>
          <w:color w:val="273B47"/>
        </w:rPr>
        <w:t>Lambdas</w:t>
      </w:r>
      <w:r>
        <w:rPr>
          <w:rFonts w:ascii="Arial" w:hAnsi="Arial" w:cs="Arial"/>
          <w:color w:val="273B47"/>
        </w:rPr>
        <w:t>: soluciona una nueva forma de escribir funciones. En otros lenguajes se conocen como funciones anónimas, </w:t>
      </w:r>
      <w:proofErr w:type="spellStart"/>
      <w:r>
        <w:rPr>
          <w:rStyle w:val="nfasis"/>
          <w:rFonts w:ascii="Arial" w:hAnsi="Arial" w:cs="Arial"/>
          <w:color w:val="273B47"/>
        </w:rPr>
        <w:t>functions</w:t>
      </w:r>
      <w:proofErr w:type="spellEnd"/>
      <w:r>
        <w:rPr>
          <w:rStyle w:val="nfasis"/>
          <w:rFonts w:ascii="Arial" w:hAnsi="Arial" w:cs="Arial"/>
          <w:color w:val="273B47"/>
        </w:rPr>
        <w:t xml:space="preserve"> </w:t>
      </w:r>
      <w:proofErr w:type="spellStart"/>
      <w:r>
        <w:rPr>
          <w:rStyle w:val="nfasis"/>
          <w:rFonts w:ascii="Arial" w:hAnsi="Arial" w:cs="Arial"/>
          <w:color w:val="273B47"/>
        </w:rPr>
        <w:t>literals</w:t>
      </w:r>
      <w:proofErr w:type="spellEnd"/>
      <w:r>
        <w:rPr>
          <w:rFonts w:ascii="Arial" w:hAnsi="Arial" w:cs="Arial"/>
          <w:color w:val="273B47"/>
        </w:rPr>
        <w:t> o funciones literales. Decimos que son funciones anónimas porque no tienen nombre.</w:t>
      </w:r>
    </w:p>
    <w:p w:rsidR="005E7531" w:rsidRDefault="005E7531" w:rsidP="005E7531">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lambdas</w:t>
      </w:r>
      <w:r>
        <w:rPr>
          <w:rFonts w:ascii="Arial" w:hAnsi="Arial" w:cs="Arial"/>
          <w:color w:val="273B47"/>
        </w:rPr>
        <w:t> son una expresión que hace una función.</w:t>
      </w:r>
    </w:p>
    <w:p w:rsidR="005E7531" w:rsidRDefault="005E7531" w:rsidP="005E7531">
      <w:pPr>
        <w:pStyle w:val="HTMLconformatoprevio"/>
        <w:shd w:val="clear" w:color="auto" w:fill="333333"/>
        <w:rPr>
          <w:rStyle w:val="CdigoHTML"/>
          <w:color w:val="DDDDDD"/>
          <w:shd w:val="clear" w:color="auto" w:fill="272822"/>
        </w:rPr>
      </w:pPr>
      <w:r>
        <w:rPr>
          <w:rStyle w:val="CdigoHTML"/>
          <w:color w:val="DDDDDD"/>
          <w:shd w:val="clear" w:color="auto" w:fill="272822"/>
        </w:rPr>
        <w:t>{</w:t>
      </w:r>
      <w:proofErr w:type="spellStart"/>
      <w:proofErr w:type="gramStart"/>
      <w:r>
        <w:rPr>
          <w:rStyle w:val="CdigoHTML"/>
          <w:color w:val="DDDDDD"/>
          <w:shd w:val="clear" w:color="auto" w:fill="272822"/>
        </w:rPr>
        <w:t>println</w:t>
      </w:r>
      <w:proofErr w:type="spellEnd"/>
      <w:proofErr w:type="gramEnd"/>
      <w:r>
        <w:rPr>
          <w:rStyle w:val="CdigoHTML"/>
          <w:color w:val="DDDDDD"/>
          <w:shd w:val="clear" w:color="auto" w:fill="272822"/>
        </w:rPr>
        <w:t>(</w:t>
      </w:r>
      <w:r>
        <w:rPr>
          <w:rStyle w:val="hljs-string"/>
          <w:color w:val="A6E22E"/>
          <w:shd w:val="clear" w:color="auto" w:fill="272822"/>
        </w:rPr>
        <w:t xml:space="preserve">"Hola </w:t>
      </w:r>
      <w:proofErr w:type="spellStart"/>
      <w:r>
        <w:rPr>
          <w:rStyle w:val="hljs-string"/>
          <w:color w:val="A6E22E"/>
          <w:shd w:val="clear" w:color="auto" w:fill="272822"/>
        </w:rPr>
        <w:t>Platzi</w:t>
      </w:r>
      <w:proofErr w:type="spellEnd"/>
      <w:r>
        <w:rPr>
          <w:rStyle w:val="hljs-string"/>
          <w:color w:val="A6E22E"/>
          <w:shd w:val="clear" w:color="auto" w:fill="272822"/>
        </w:rPr>
        <w:t>"</w:t>
      </w:r>
      <w:r>
        <w:rPr>
          <w:rStyle w:val="CdigoHTML"/>
          <w:color w:val="DDDDDD"/>
          <w:shd w:val="clear" w:color="auto" w:fill="272822"/>
        </w:rPr>
        <w:t>)}()</w:t>
      </w:r>
    </w:p>
    <w:p w:rsidR="005E7531" w:rsidRDefault="005E7531" w:rsidP="005E7531">
      <w:pPr>
        <w:pStyle w:val="HTMLconformatoprevio"/>
        <w:shd w:val="clear" w:color="auto" w:fill="333333"/>
        <w:rPr>
          <w:rStyle w:val="CdigoHTML"/>
          <w:color w:val="DDDDDD"/>
          <w:shd w:val="clear" w:color="auto" w:fill="272822"/>
        </w:rPr>
      </w:pPr>
    </w:p>
    <w:p w:rsidR="005E7531" w:rsidRDefault="005E7531" w:rsidP="005E7531">
      <w:pPr>
        <w:pStyle w:val="HTMLconformatoprevio"/>
        <w:shd w:val="clear" w:color="auto" w:fill="333333"/>
        <w:rPr>
          <w:rStyle w:val="CdigoHTML"/>
          <w:color w:val="DDDDDD"/>
          <w:shd w:val="clear" w:color="auto" w:fill="272822"/>
        </w:rPr>
      </w:pPr>
      <w:proofErr w:type="spellStart"/>
      <w:proofErr w:type="gramStart"/>
      <w:r>
        <w:rPr>
          <w:rStyle w:val="hljs-keyword"/>
          <w:b/>
          <w:bCs/>
          <w:color w:val="F92672"/>
          <w:shd w:val="clear" w:color="auto" w:fill="272822"/>
        </w:rPr>
        <w:t>var</w:t>
      </w:r>
      <w:proofErr w:type="spellEnd"/>
      <w:proofErr w:type="gramEnd"/>
      <w:r>
        <w:rPr>
          <w:rStyle w:val="hljs-variable"/>
          <w:color w:val="A6E22E"/>
          <w:shd w:val="clear" w:color="auto" w:fill="272822"/>
        </w:rPr>
        <w:t xml:space="preserve"> hola</w:t>
      </w:r>
      <w:r>
        <w:rPr>
          <w:rStyle w:val="CdigoHTML"/>
          <w:color w:val="DDDDDD"/>
          <w:shd w:val="clear" w:color="auto" w:fill="272822"/>
        </w:rPr>
        <w:t xml:space="preserve"> = {</w:t>
      </w:r>
      <w:proofErr w:type="spellStart"/>
      <w:r>
        <w:rPr>
          <w:rStyle w:val="CdigoHTML"/>
          <w:color w:val="DDDDDD"/>
          <w:shd w:val="clear" w:color="auto" w:fill="272822"/>
        </w:rPr>
        <w:t>println</w:t>
      </w:r>
      <w:proofErr w:type="spellEnd"/>
      <w:r>
        <w:rPr>
          <w:rStyle w:val="CdigoHTML"/>
          <w:color w:val="DDDDDD"/>
          <w:shd w:val="clear" w:color="auto" w:fill="272822"/>
        </w:rPr>
        <w:t>(</w:t>
      </w:r>
      <w:r>
        <w:rPr>
          <w:rStyle w:val="hljs-string"/>
          <w:color w:val="A6E22E"/>
          <w:shd w:val="clear" w:color="auto" w:fill="272822"/>
        </w:rPr>
        <w:t xml:space="preserve">"Hola </w:t>
      </w:r>
      <w:proofErr w:type="spellStart"/>
      <w:r>
        <w:rPr>
          <w:rStyle w:val="hljs-string"/>
          <w:color w:val="A6E22E"/>
          <w:shd w:val="clear" w:color="auto" w:fill="272822"/>
        </w:rPr>
        <w:t>Platzi</w:t>
      </w:r>
      <w:proofErr w:type="spellEnd"/>
      <w:r>
        <w:rPr>
          <w:rStyle w:val="hljs-string"/>
          <w:color w:val="A6E22E"/>
          <w:shd w:val="clear" w:color="auto" w:fill="272822"/>
        </w:rPr>
        <w:t>"</w:t>
      </w:r>
      <w:r>
        <w:rPr>
          <w:rStyle w:val="CdigoHTML"/>
          <w:color w:val="DDDDDD"/>
          <w:shd w:val="clear" w:color="auto" w:fill="272822"/>
        </w:rPr>
        <w:t>)}()</w:t>
      </w:r>
    </w:p>
    <w:p w:rsidR="005E7531" w:rsidRDefault="005E7531" w:rsidP="005E7531">
      <w:pPr>
        <w:pStyle w:val="HTMLconformatoprevio"/>
        <w:shd w:val="clear" w:color="auto" w:fill="333333"/>
        <w:rPr>
          <w:rStyle w:val="CdigoHTML"/>
          <w:color w:val="DDDDDD"/>
          <w:shd w:val="clear" w:color="auto" w:fill="272822"/>
        </w:rPr>
      </w:pPr>
    </w:p>
    <w:p w:rsidR="005E7531" w:rsidRDefault="005E7531" w:rsidP="005E7531">
      <w:pPr>
        <w:pStyle w:val="HTMLconformatoprevio"/>
        <w:shd w:val="clear" w:color="auto" w:fill="333333"/>
        <w:rPr>
          <w:color w:val="FFFFFF"/>
          <w:sz w:val="21"/>
          <w:szCs w:val="21"/>
        </w:rPr>
      </w:pPr>
      <w:proofErr w:type="gramStart"/>
      <w:r>
        <w:rPr>
          <w:rStyle w:val="CdigoHTML"/>
          <w:color w:val="DDDDDD"/>
          <w:shd w:val="clear" w:color="auto" w:fill="272822"/>
        </w:rPr>
        <w:t>hola</w:t>
      </w:r>
      <w:proofErr w:type="gramEnd"/>
      <w:r>
        <w:rPr>
          <w:rStyle w:val="CdigoHTML"/>
          <w:color w:val="DDDDDD"/>
          <w:shd w:val="clear" w:color="auto" w:fill="272822"/>
        </w:rPr>
        <w:t>()</w:t>
      </w:r>
    </w:p>
    <w:p w:rsidR="005E7531" w:rsidRDefault="005E7531" w:rsidP="00B87BA9">
      <w:pPr>
        <w:pStyle w:val="HTMLconformatoprevio"/>
        <w:shd w:val="clear" w:color="auto" w:fill="FFFFFF"/>
        <w:rPr>
          <w:rFonts w:ascii="Consolas" w:hAnsi="Consolas"/>
          <w:color w:val="000000"/>
        </w:rPr>
      </w:pPr>
    </w:p>
    <w:p w:rsidR="00B87BA9" w:rsidRDefault="00B87BA9" w:rsidP="00C0743D">
      <w:pPr>
        <w:pStyle w:val="NormalWeb"/>
        <w:spacing w:before="0" w:beforeAutospacing="0" w:after="0" w:afterAutospacing="0"/>
        <w:rPr>
          <w:rFonts w:ascii="Arial" w:hAnsi="Arial" w:cs="Arial"/>
          <w:color w:val="273B47"/>
        </w:rPr>
      </w:pPr>
    </w:p>
    <w:p w:rsidR="005E7531" w:rsidRPr="005E7531" w:rsidRDefault="005E7531" w:rsidP="005E7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r w:rsidRPr="005E7531">
        <w:rPr>
          <w:rFonts w:ascii="Consolas" w:eastAsia="Times New Roman" w:hAnsi="Consolas" w:cs="Courier New"/>
          <w:b/>
          <w:bCs/>
          <w:color w:val="000080"/>
          <w:sz w:val="20"/>
          <w:szCs w:val="20"/>
          <w:lang w:eastAsia="es-MX"/>
        </w:rPr>
        <w:t>fun</w:t>
      </w:r>
      <w:proofErr w:type="spellEnd"/>
      <w:r w:rsidRPr="005E7531">
        <w:rPr>
          <w:rFonts w:ascii="Consolas" w:eastAsia="Times New Roman" w:hAnsi="Consolas" w:cs="Courier New"/>
          <w:b/>
          <w:bCs/>
          <w:color w:val="000080"/>
          <w:sz w:val="20"/>
          <w:szCs w:val="20"/>
          <w:lang w:eastAsia="es-MX"/>
        </w:rPr>
        <w:t xml:space="preserve"> </w:t>
      </w:r>
      <w:r w:rsidRPr="005E7531">
        <w:rPr>
          <w:rFonts w:ascii="Consolas" w:eastAsia="Times New Roman" w:hAnsi="Consolas" w:cs="Courier New"/>
          <w:color w:val="000000"/>
          <w:sz w:val="20"/>
          <w:szCs w:val="20"/>
          <w:lang w:eastAsia="es-MX"/>
        </w:rPr>
        <w:t>lambdas(){</w:t>
      </w:r>
      <w:r w:rsidRPr="005E7531">
        <w:rPr>
          <w:rFonts w:ascii="Consolas" w:eastAsia="Times New Roman" w:hAnsi="Consolas" w:cs="Courier New"/>
          <w:color w:val="000000"/>
          <w:sz w:val="20"/>
          <w:szCs w:val="20"/>
          <w:lang w:eastAsia="es-MX"/>
        </w:rPr>
        <w:br/>
        <w:t xml:space="preserve"> </w:t>
      </w:r>
      <w:r w:rsidRPr="005E7531">
        <w:rPr>
          <w:rFonts w:ascii="Consolas" w:eastAsia="Times New Roman" w:hAnsi="Consolas" w:cs="Courier New"/>
          <w:b/>
          <w:bCs/>
          <w:color w:val="000080"/>
          <w:sz w:val="20"/>
          <w:szCs w:val="20"/>
          <w:lang w:eastAsia="es-MX"/>
        </w:rPr>
        <w:t xml:space="preserve">val </w:t>
      </w:r>
      <w:proofErr w:type="spellStart"/>
      <w:r w:rsidRPr="005E7531">
        <w:rPr>
          <w:rFonts w:ascii="Consolas" w:eastAsia="Times New Roman" w:hAnsi="Consolas" w:cs="Courier New"/>
          <w:color w:val="000000"/>
          <w:sz w:val="20"/>
          <w:szCs w:val="20"/>
          <w:lang w:eastAsia="es-MX"/>
        </w:rPr>
        <w:t>lambdaf</w:t>
      </w:r>
      <w:proofErr w:type="spellEnd"/>
      <w:r w:rsidRPr="005E7531">
        <w:rPr>
          <w:rFonts w:ascii="Consolas" w:eastAsia="Times New Roman" w:hAnsi="Consolas" w:cs="Courier New"/>
          <w:color w:val="000000"/>
          <w:sz w:val="20"/>
          <w:szCs w:val="20"/>
          <w:lang w:eastAsia="es-MX"/>
        </w:rPr>
        <w:t xml:space="preserve"> = </w:t>
      </w:r>
      <w:r w:rsidRPr="005E7531">
        <w:rPr>
          <w:rFonts w:ascii="Consolas" w:eastAsia="Times New Roman" w:hAnsi="Consolas" w:cs="Courier New"/>
          <w:b/>
          <w:bCs/>
          <w:color w:val="000000"/>
          <w:sz w:val="20"/>
          <w:szCs w:val="20"/>
          <w:lang w:eastAsia="es-MX"/>
        </w:rPr>
        <w:t>{</w:t>
      </w:r>
      <w:proofErr w:type="spellStart"/>
      <w:r w:rsidRPr="005E7531">
        <w:rPr>
          <w:rFonts w:ascii="Consolas" w:eastAsia="Times New Roman" w:hAnsi="Consolas" w:cs="Courier New"/>
          <w:color w:val="000000"/>
          <w:sz w:val="20"/>
          <w:szCs w:val="20"/>
          <w:lang w:eastAsia="es-MX"/>
        </w:rPr>
        <w:t>a:Int</w:t>
      </w:r>
      <w:proofErr w:type="spellEnd"/>
      <w:r w:rsidRPr="005E7531">
        <w:rPr>
          <w:rFonts w:ascii="Consolas" w:eastAsia="Times New Roman" w:hAnsi="Consolas" w:cs="Courier New"/>
          <w:color w:val="000000"/>
          <w:sz w:val="20"/>
          <w:szCs w:val="20"/>
          <w:lang w:eastAsia="es-MX"/>
        </w:rPr>
        <w:t xml:space="preserve">, c:Int </w:t>
      </w:r>
      <w:r w:rsidRPr="005E7531">
        <w:rPr>
          <w:rFonts w:ascii="Consolas" w:eastAsia="Times New Roman" w:hAnsi="Consolas" w:cs="Courier New"/>
          <w:b/>
          <w:bCs/>
          <w:color w:val="000000"/>
          <w:sz w:val="20"/>
          <w:szCs w:val="20"/>
          <w:lang w:eastAsia="es-MX"/>
        </w:rPr>
        <w:t xml:space="preserve">-&gt; </w:t>
      </w:r>
      <w:proofErr w:type="spellStart"/>
      <w:r w:rsidRPr="005E7531">
        <w:rPr>
          <w:rFonts w:ascii="Consolas" w:eastAsia="Times New Roman" w:hAnsi="Consolas" w:cs="Courier New"/>
          <w:color w:val="000000"/>
          <w:sz w:val="20"/>
          <w:szCs w:val="20"/>
          <w:lang w:eastAsia="es-MX"/>
        </w:rPr>
        <w:t>a+c</w:t>
      </w:r>
      <w:proofErr w:type="spellEnd"/>
      <w:r w:rsidRPr="005E7531">
        <w:rPr>
          <w:rFonts w:ascii="Consolas" w:eastAsia="Times New Roman" w:hAnsi="Consolas" w:cs="Courier New"/>
          <w:color w:val="000000"/>
          <w:sz w:val="20"/>
          <w:szCs w:val="20"/>
          <w:lang w:eastAsia="es-MX"/>
        </w:rPr>
        <w:t xml:space="preserve"> </w:t>
      </w:r>
      <w:r w:rsidRPr="005E7531">
        <w:rPr>
          <w:rFonts w:ascii="Consolas" w:eastAsia="Times New Roman" w:hAnsi="Consolas" w:cs="Courier New"/>
          <w:b/>
          <w:bCs/>
          <w:color w:val="000000"/>
          <w:sz w:val="20"/>
          <w:szCs w:val="20"/>
          <w:lang w:eastAsia="es-MX"/>
        </w:rPr>
        <w:t>}</w:t>
      </w:r>
      <w:r w:rsidRPr="005E7531">
        <w:rPr>
          <w:rFonts w:ascii="Consolas" w:eastAsia="Times New Roman" w:hAnsi="Consolas" w:cs="Courier New"/>
          <w:b/>
          <w:bCs/>
          <w:color w:val="000000"/>
          <w:sz w:val="20"/>
          <w:szCs w:val="20"/>
          <w:lang w:eastAsia="es-MX"/>
        </w:rPr>
        <w:br/>
      </w:r>
      <w:r w:rsidRPr="005E7531">
        <w:rPr>
          <w:rFonts w:ascii="Consolas" w:eastAsia="Times New Roman" w:hAnsi="Consolas" w:cs="Courier New"/>
          <w:b/>
          <w:bCs/>
          <w:color w:val="000000"/>
          <w:sz w:val="20"/>
          <w:szCs w:val="20"/>
          <w:lang w:eastAsia="es-MX"/>
        </w:rPr>
        <w:br/>
        <w:t xml:space="preserve">    </w:t>
      </w:r>
      <w:proofErr w:type="spellStart"/>
      <w:r w:rsidRPr="005E7531">
        <w:rPr>
          <w:rFonts w:ascii="Consolas" w:eastAsia="Times New Roman" w:hAnsi="Consolas" w:cs="Courier New"/>
          <w:i/>
          <w:iCs/>
          <w:color w:val="000000"/>
          <w:sz w:val="20"/>
          <w:szCs w:val="20"/>
          <w:lang w:eastAsia="es-MX"/>
        </w:rPr>
        <w:t>println</w:t>
      </w:r>
      <w:proofErr w:type="spellEnd"/>
      <w:r w:rsidRPr="005E7531">
        <w:rPr>
          <w:rFonts w:ascii="Consolas" w:eastAsia="Times New Roman" w:hAnsi="Consolas" w:cs="Courier New"/>
          <w:color w:val="000000"/>
          <w:sz w:val="20"/>
          <w:szCs w:val="20"/>
          <w:lang w:eastAsia="es-MX"/>
        </w:rPr>
        <w:t>(</w:t>
      </w:r>
      <w:proofErr w:type="spellStart"/>
      <w:r w:rsidRPr="005E7531">
        <w:rPr>
          <w:rFonts w:ascii="Consolas" w:eastAsia="Times New Roman" w:hAnsi="Consolas" w:cs="Courier New"/>
          <w:color w:val="000000"/>
          <w:sz w:val="20"/>
          <w:szCs w:val="20"/>
          <w:lang w:eastAsia="es-MX"/>
        </w:rPr>
        <w:t>lambdaf</w:t>
      </w:r>
      <w:proofErr w:type="spellEnd"/>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24</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6</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r>
      <w:r w:rsidRPr="005E7531">
        <w:rPr>
          <w:rFonts w:ascii="Consolas" w:eastAsia="Times New Roman" w:hAnsi="Consolas" w:cs="Courier New"/>
          <w:color w:val="000000"/>
          <w:sz w:val="20"/>
          <w:szCs w:val="20"/>
          <w:lang w:eastAsia="es-MX"/>
        </w:rPr>
        <w:br/>
        <w:t xml:space="preserve">    </w:t>
      </w:r>
      <w:r w:rsidRPr="005E7531">
        <w:rPr>
          <w:rFonts w:ascii="Consolas" w:eastAsia="Times New Roman" w:hAnsi="Consolas" w:cs="Courier New"/>
          <w:i/>
          <w:iCs/>
          <w:color w:val="808080"/>
          <w:sz w:val="20"/>
          <w:szCs w:val="20"/>
          <w:lang w:eastAsia="es-MX"/>
        </w:rPr>
        <w:t>//</w:t>
      </w:r>
      <w:proofErr w:type="spellStart"/>
      <w:r w:rsidRPr="005E7531">
        <w:rPr>
          <w:rFonts w:ascii="Consolas" w:eastAsia="Times New Roman" w:hAnsi="Consolas" w:cs="Courier New"/>
          <w:i/>
          <w:iCs/>
          <w:color w:val="808080"/>
          <w:sz w:val="20"/>
          <w:szCs w:val="20"/>
          <w:lang w:eastAsia="es-MX"/>
        </w:rPr>
        <w:t>Iniciaizada</w:t>
      </w:r>
      <w:proofErr w:type="spellEnd"/>
      <w:r w:rsidRPr="005E7531">
        <w:rPr>
          <w:rFonts w:ascii="Consolas" w:eastAsia="Times New Roman" w:hAnsi="Consolas" w:cs="Courier New"/>
          <w:i/>
          <w:iCs/>
          <w:color w:val="808080"/>
          <w:sz w:val="20"/>
          <w:szCs w:val="20"/>
          <w:lang w:eastAsia="es-MX"/>
        </w:rPr>
        <w:br/>
        <w:t xml:space="preserve">    </w:t>
      </w:r>
      <w:r w:rsidRPr="005E7531">
        <w:rPr>
          <w:rFonts w:ascii="Consolas" w:eastAsia="Times New Roman" w:hAnsi="Consolas" w:cs="Courier New"/>
          <w:b/>
          <w:bCs/>
          <w:color w:val="000080"/>
          <w:sz w:val="20"/>
          <w:szCs w:val="20"/>
          <w:lang w:eastAsia="es-MX"/>
        </w:rPr>
        <w:t xml:space="preserve">val </w:t>
      </w:r>
      <w:proofErr w:type="spellStart"/>
      <w:r w:rsidRPr="005E7531">
        <w:rPr>
          <w:rFonts w:ascii="Consolas" w:eastAsia="Times New Roman" w:hAnsi="Consolas" w:cs="Courier New"/>
          <w:color w:val="000000"/>
          <w:sz w:val="20"/>
          <w:szCs w:val="20"/>
          <w:lang w:eastAsia="es-MX"/>
        </w:rPr>
        <w:t>lambdaIn</w:t>
      </w:r>
      <w:proofErr w:type="spellEnd"/>
      <w:r w:rsidRPr="005E7531">
        <w:rPr>
          <w:rFonts w:ascii="Consolas" w:eastAsia="Times New Roman" w:hAnsi="Consolas" w:cs="Courier New"/>
          <w:color w:val="000000"/>
          <w:sz w:val="20"/>
          <w:szCs w:val="20"/>
          <w:lang w:eastAsia="es-MX"/>
        </w:rPr>
        <w:t xml:space="preserve"> = (</w:t>
      </w:r>
      <w:r w:rsidRPr="005E7531">
        <w:rPr>
          <w:rFonts w:ascii="Consolas" w:eastAsia="Times New Roman" w:hAnsi="Consolas" w:cs="Courier New"/>
          <w:b/>
          <w:bCs/>
          <w:color w:val="000000"/>
          <w:sz w:val="20"/>
          <w:szCs w:val="20"/>
          <w:lang w:eastAsia="es-MX"/>
        </w:rPr>
        <w:t>{</w:t>
      </w:r>
      <w:proofErr w:type="spellStart"/>
      <w:r w:rsidRPr="005E7531">
        <w:rPr>
          <w:rFonts w:ascii="Consolas" w:eastAsia="Times New Roman" w:hAnsi="Consolas" w:cs="Courier New"/>
          <w:color w:val="000000"/>
          <w:sz w:val="20"/>
          <w:szCs w:val="20"/>
          <w:lang w:eastAsia="es-MX"/>
        </w:rPr>
        <w:t>a:Int</w:t>
      </w:r>
      <w:proofErr w:type="spellEnd"/>
      <w:r w:rsidRPr="005E7531">
        <w:rPr>
          <w:rFonts w:ascii="Consolas" w:eastAsia="Times New Roman" w:hAnsi="Consolas" w:cs="Courier New"/>
          <w:color w:val="000000"/>
          <w:sz w:val="20"/>
          <w:szCs w:val="20"/>
          <w:lang w:eastAsia="es-MX"/>
        </w:rPr>
        <w:t xml:space="preserve">, c:Int </w:t>
      </w:r>
      <w:r w:rsidRPr="005E7531">
        <w:rPr>
          <w:rFonts w:ascii="Consolas" w:eastAsia="Times New Roman" w:hAnsi="Consolas" w:cs="Courier New"/>
          <w:b/>
          <w:bCs/>
          <w:color w:val="000000"/>
          <w:sz w:val="20"/>
          <w:szCs w:val="20"/>
          <w:lang w:eastAsia="es-MX"/>
        </w:rPr>
        <w:t xml:space="preserve">-&gt; </w:t>
      </w:r>
      <w:proofErr w:type="spellStart"/>
      <w:r w:rsidRPr="005E7531">
        <w:rPr>
          <w:rFonts w:ascii="Consolas" w:eastAsia="Times New Roman" w:hAnsi="Consolas" w:cs="Courier New"/>
          <w:color w:val="000000"/>
          <w:sz w:val="20"/>
          <w:szCs w:val="20"/>
          <w:lang w:eastAsia="es-MX"/>
        </w:rPr>
        <w:t>a+c</w:t>
      </w:r>
      <w:proofErr w:type="spellEnd"/>
      <w:r w:rsidRPr="005E7531">
        <w:rPr>
          <w:rFonts w:ascii="Consolas" w:eastAsia="Times New Roman" w:hAnsi="Consolas" w:cs="Courier New"/>
          <w:color w:val="000000"/>
          <w:sz w:val="20"/>
          <w:szCs w:val="20"/>
          <w:lang w:eastAsia="es-MX"/>
        </w:rPr>
        <w:t xml:space="preserve"> </w:t>
      </w:r>
      <w:r w:rsidRPr="005E7531">
        <w:rPr>
          <w:rFonts w:ascii="Consolas" w:eastAsia="Times New Roman" w:hAnsi="Consolas" w:cs="Courier New"/>
          <w:b/>
          <w:bCs/>
          <w:color w:val="000000"/>
          <w:sz w:val="20"/>
          <w:szCs w:val="20"/>
          <w:lang w:eastAsia="es-MX"/>
        </w:rPr>
        <w:t>}</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1</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FF"/>
          <w:sz w:val="20"/>
          <w:szCs w:val="20"/>
          <w:lang w:eastAsia="es-MX"/>
        </w:rPr>
        <w:t>1</w:t>
      </w:r>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r>
      <w:r w:rsidRPr="005E7531">
        <w:rPr>
          <w:rFonts w:ascii="Consolas" w:eastAsia="Times New Roman" w:hAnsi="Consolas" w:cs="Courier New"/>
          <w:color w:val="000000"/>
          <w:sz w:val="20"/>
          <w:szCs w:val="20"/>
          <w:lang w:eastAsia="es-MX"/>
        </w:rPr>
        <w:br/>
        <w:t xml:space="preserve">    </w:t>
      </w:r>
      <w:proofErr w:type="spellStart"/>
      <w:r w:rsidRPr="005E7531">
        <w:rPr>
          <w:rFonts w:ascii="Consolas" w:eastAsia="Times New Roman" w:hAnsi="Consolas" w:cs="Courier New"/>
          <w:i/>
          <w:iCs/>
          <w:color w:val="000000"/>
          <w:sz w:val="20"/>
          <w:szCs w:val="20"/>
          <w:lang w:eastAsia="es-MX"/>
        </w:rPr>
        <w:t>println</w:t>
      </w:r>
      <w:proofErr w:type="spellEnd"/>
      <w:r w:rsidRPr="005E7531">
        <w:rPr>
          <w:rFonts w:ascii="Consolas" w:eastAsia="Times New Roman" w:hAnsi="Consolas" w:cs="Courier New"/>
          <w:color w:val="000000"/>
          <w:sz w:val="20"/>
          <w:szCs w:val="20"/>
          <w:lang w:eastAsia="es-MX"/>
        </w:rPr>
        <w:t>(</w:t>
      </w:r>
      <w:proofErr w:type="spellStart"/>
      <w:r w:rsidRPr="005E7531">
        <w:rPr>
          <w:rFonts w:ascii="Consolas" w:eastAsia="Times New Roman" w:hAnsi="Consolas" w:cs="Courier New"/>
          <w:color w:val="000000"/>
          <w:sz w:val="20"/>
          <w:szCs w:val="20"/>
          <w:lang w:eastAsia="es-MX"/>
        </w:rPr>
        <w:t>lambdaIn</w:t>
      </w:r>
      <w:proofErr w:type="spellEnd"/>
      <w:r w:rsidRPr="005E7531">
        <w:rPr>
          <w:rFonts w:ascii="Consolas" w:eastAsia="Times New Roman" w:hAnsi="Consolas" w:cs="Courier New"/>
          <w:color w:val="000000"/>
          <w:sz w:val="20"/>
          <w:szCs w:val="20"/>
          <w:lang w:eastAsia="es-MX"/>
        </w:rPr>
        <w:t>)</w:t>
      </w:r>
      <w:r w:rsidRPr="005E7531">
        <w:rPr>
          <w:rFonts w:ascii="Consolas" w:eastAsia="Times New Roman" w:hAnsi="Consolas" w:cs="Courier New"/>
          <w:color w:val="000000"/>
          <w:sz w:val="20"/>
          <w:szCs w:val="20"/>
          <w:lang w:eastAsia="es-MX"/>
        </w:rPr>
        <w:br/>
        <w:t>}</w:t>
      </w:r>
    </w:p>
    <w:p w:rsidR="00C0743D" w:rsidRDefault="00C0743D" w:rsidP="00D90DBE"/>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La primera ejecuta la función y almacena el valor retornado y la segunda almacena la función en sí sin ejecutar. Lo pueden corroborar de la siguiente manera.</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b/>
          <w:bCs/>
          <w:color w:val="F92672"/>
          <w:sz w:val="20"/>
          <w:szCs w:val="20"/>
          <w:lang w:eastAsia="es-MX"/>
        </w:rPr>
        <w:t>fun</w:t>
      </w:r>
      <w:proofErr w:type="spellEnd"/>
      <w:proofErr w:type="gram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b/>
          <w:bCs/>
          <w:color w:val="A6E22E"/>
          <w:sz w:val="20"/>
          <w:szCs w:val="20"/>
          <w:lang w:eastAsia="es-MX"/>
        </w:rPr>
        <w:t>random</w:t>
      </w:r>
      <w:proofErr w:type="spell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b/>
          <w:bCs/>
          <w:color w:val="F92672"/>
          <w:sz w:val="20"/>
          <w:szCs w:val="20"/>
          <w:lang w:eastAsia="es-MX"/>
        </w:rPr>
        <w:t>Int</w:t>
      </w:r>
      <w:proofErr w:type="spellEnd"/>
      <w:r w:rsidRPr="005E7531">
        <w:rPr>
          <w:rFonts w:ascii="Courier New" w:eastAsia="Times New Roman" w:hAnsi="Courier New" w:cs="Courier New"/>
          <w:color w:val="FFFFFF"/>
          <w:sz w:val="20"/>
          <w:szCs w:val="20"/>
          <w:lang w:eastAsia="es-MX"/>
        </w:rPr>
        <w:t xml:space="preserve"> {</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 xml:space="preserve">  </w:t>
      </w:r>
      <w:proofErr w:type="spellStart"/>
      <w:proofErr w:type="gramStart"/>
      <w:r w:rsidRPr="005E7531">
        <w:rPr>
          <w:rFonts w:ascii="Courier New" w:eastAsia="Times New Roman" w:hAnsi="Courier New" w:cs="Courier New"/>
          <w:b/>
          <w:bCs/>
          <w:color w:val="F92672"/>
          <w:sz w:val="20"/>
          <w:szCs w:val="20"/>
          <w:lang w:eastAsia="es-MX"/>
        </w:rPr>
        <w:t>return</w:t>
      </w:r>
      <w:proofErr w:type="spellEnd"/>
      <w:proofErr w:type="gramEnd"/>
      <w:r w:rsidRPr="005E7531">
        <w:rPr>
          <w:rFonts w:ascii="Courier New" w:eastAsia="Times New Roman" w:hAnsi="Courier New" w:cs="Courier New"/>
          <w:color w:val="FFFFFF"/>
          <w:sz w:val="20"/>
          <w:szCs w:val="20"/>
          <w:lang w:eastAsia="es-MX"/>
        </w:rPr>
        <w:t xml:space="preserve"> (</w:t>
      </w:r>
      <w:proofErr w:type="spellStart"/>
      <w:r w:rsidRPr="005E7531">
        <w:rPr>
          <w:rFonts w:ascii="Courier New" w:eastAsia="Times New Roman" w:hAnsi="Courier New" w:cs="Courier New"/>
          <w:color w:val="FFFFFF"/>
          <w:sz w:val="20"/>
          <w:szCs w:val="20"/>
          <w:lang w:eastAsia="es-MX"/>
        </w:rPr>
        <w:t>Math.random</w:t>
      </w:r>
      <w:proofErr w:type="spellEnd"/>
      <w:r w:rsidRPr="005E7531">
        <w:rPr>
          <w:rFonts w:ascii="Courier New" w:eastAsia="Times New Roman" w:hAnsi="Courier New" w:cs="Courier New"/>
          <w:color w:val="FFFFFF"/>
          <w:sz w:val="20"/>
          <w:szCs w:val="20"/>
          <w:lang w:eastAsia="es-MX"/>
        </w:rPr>
        <w:t>() * 100).</w:t>
      </w:r>
      <w:proofErr w:type="spellStart"/>
      <w:r w:rsidRPr="005E7531">
        <w:rPr>
          <w:rFonts w:ascii="Courier New" w:eastAsia="Times New Roman" w:hAnsi="Courier New" w:cs="Courier New"/>
          <w:color w:val="FFFFFF"/>
          <w:sz w:val="20"/>
          <w:szCs w:val="20"/>
          <w:lang w:eastAsia="es-MX"/>
        </w:rPr>
        <w:t>toInt</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5E7531">
        <w:rPr>
          <w:rFonts w:ascii="Courier New" w:eastAsia="Times New Roman" w:hAnsi="Courier New" w:cs="Courier New"/>
          <w:b/>
          <w:bCs/>
          <w:color w:val="F92672"/>
          <w:sz w:val="20"/>
          <w:szCs w:val="20"/>
          <w:lang w:eastAsia="es-MX"/>
        </w:rPr>
        <w:t>val</w:t>
      </w:r>
      <w:proofErr w:type="gramEnd"/>
      <w:r w:rsidRPr="005E7531">
        <w:rPr>
          <w:rFonts w:ascii="Courier New" w:eastAsia="Times New Roman" w:hAnsi="Courier New" w:cs="Courier New"/>
          <w:color w:val="A6E22E"/>
          <w:sz w:val="20"/>
          <w:szCs w:val="20"/>
          <w:lang w:eastAsia="es-MX"/>
        </w:rPr>
        <w:t xml:space="preserve"> random1</w:t>
      </w:r>
      <w:r w:rsidRPr="005E7531">
        <w:rPr>
          <w:rFonts w:ascii="Courier New" w:eastAsia="Times New Roman" w:hAnsi="Courier New" w:cs="Courier New"/>
          <w:color w:val="FFFFFF"/>
          <w:sz w:val="20"/>
          <w:szCs w:val="20"/>
          <w:lang w:eastAsia="es-MX"/>
        </w:rPr>
        <w:t xml:space="preserve"> = </w:t>
      </w:r>
      <w:proofErr w:type="spellStart"/>
      <w:r w:rsidRPr="005E7531">
        <w:rPr>
          <w:rFonts w:ascii="Courier New" w:eastAsia="Times New Roman" w:hAnsi="Courier New" w:cs="Courier New"/>
          <w:color w:val="FFFFFF"/>
          <w:sz w:val="20"/>
          <w:szCs w:val="20"/>
          <w:lang w:eastAsia="es-MX"/>
        </w:rPr>
        <w:t>random</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gramStart"/>
      <w:r w:rsidRPr="005E7531">
        <w:rPr>
          <w:rFonts w:ascii="Courier New" w:eastAsia="Times New Roman" w:hAnsi="Courier New" w:cs="Courier New"/>
          <w:b/>
          <w:bCs/>
          <w:color w:val="F92672"/>
          <w:sz w:val="20"/>
          <w:szCs w:val="20"/>
          <w:lang w:eastAsia="es-MX"/>
        </w:rPr>
        <w:t>val</w:t>
      </w:r>
      <w:proofErr w:type="gramEnd"/>
      <w:r w:rsidRPr="005E7531">
        <w:rPr>
          <w:rFonts w:ascii="Courier New" w:eastAsia="Times New Roman" w:hAnsi="Courier New" w:cs="Courier New"/>
          <w:color w:val="A6E22E"/>
          <w:sz w:val="20"/>
          <w:szCs w:val="20"/>
          <w:lang w:eastAsia="es-MX"/>
        </w:rPr>
        <w:t xml:space="preserve"> random2</w:t>
      </w:r>
      <w:r w:rsidRPr="005E7531">
        <w:rPr>
          <w:rFonts w:ascii="Courier New" w:eastAsia="Times New Roman" w:hAnsi="Courier New" w:cs="Courier New"/>
          <w:color w:val="FFFFFF"/>
          <w:sz w:val="20"/>
          <w:szCs w:val="20"/>
          <w:lang w:eastAsia="es-MX"/>
        </w:rPr>
        <w:t xml:space="preserve"> = {</w:t>
      </w:r>
      <w:proofErr w:type="spellStart"/>
      <w:r w:rsidRPr="005E7531">
        <w:rPr>
          <w:rFonts w:ascii="Courier New" w:eastAsia="Times New Roman" w:hAnsi="Courier New" w:cs="Courier New"/>
          <w:color w:val="FFFFFF"/>
          <w:sz w:val="20"/>
          <w:szCs w:val="20"/>
          <w:lang w:eastAsia="es-MX"/>
        </w:rPr>
        <w:t>random</w:t>
      </w:r>
      <w:proofErr w:type="spellEnd"/>
      <w:r w:rsidRPr="005E7531">
        <w:rPr>
          <w:rFonts w:ascii="Courier New" w:eastAsia="Times New Roman" w:hAnsi="Courier New" w:cs="Courier New"/>
          <w:color w:val="FFFFFF"/>
          <w:sz w:val="20"/>
          <w:szCs w:val="20"/>
          <w:lang w:eastAsia="es-MX"/>
        </w:rPr>
        <w:t>()}</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FFFFF"/>
          <w:sz w:val="20"/>
          <w:szCs w:val="20"/>
          <w:lang w:eastAsia="es-MX"/>
        </w:rPr>
        <w:t>random1)</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FFFFF"/>
          <w:sz w:val="20"/>
          <w:szCs w:val="20"/>
          <w:lang w:eastAsia="es-MX"/>
        </w:rPr>
        <w:t>random2)</w:t>
      </w:r>
    </w:p>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El resultado en la consola será el siguiente</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98</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5E7531">
        <w:rPr>
          <w:rFonts w:ascii="Courier New" w:eastAsia="Times New Roman" w:hAnsi="Courier New" w:cs="Courier New"/>
          <w:color w:val="FFFFFF"/>
          <w:sz w:val="20"/>
          <w:szCs w:val="20"/>
          <w:lang w:eastAsia="es-MX"/>
        </w:rPr>
        <w:t xml:space="preserve">() -&gt; </w:t>
      </w:r>
      <w:proofErr w:type="spellStart"/>
      <w:r w:rsidRPr="005E7531">
        <w:rPr>
          <w:rFonts w:ascii="Courier New" w:eastAsia="Times New Roman" w:hAnsi="Courier New" w:cs="Courier New"/>
          <w:color w:val="FFFFFF"/>
          <w:sz w:val="20"/>
          <w:szCs w:val="20"/>
          <w:lang w:eastAsia="es-MX"/>
        </w:rPr>
        <w:t>kotlin.Int</w:t>
      </w:r>
      <w:proofErr w:type="spellEnd"/>
    </w:p>
    <w:p w:rsidR="005E7531" w:rsidRPr="005E7531" w:rsidRDefault="005E7531" w:rsidP="005E7531">
      <w:pPr>
        <w:shd w:val="clear" w:color="auto" w:fill="FFFFFF"/>
        <w:spacing w:after="0" w:line="240" w:lineRule="auto"/>
        <w:rPr>
          <w:rFonts w:ascii="Arial" w:eastAsia="Times New Roman" w:hAnsi="Arial" w:cs="Arial"/>
          <w:color w:val="4A4A4A"/>
          <w:sz w:val="24"/>
          <w:szCs w:val="24"/>
          <w:lang w:eastAsia="es-MX"/>
        </w:rPr>
      </w:pPr>
      <w:r w:rsidRPr="005E7531">
        <w:rPr>
          <w:rFonts w:ascii="Arial" w:eastAsia="Times New Roman" w:hAnsi="Arial" w:cs="Arial"/>
          <w:color w:val="4A4A4A"/>
          <w:sz w:val="24"/>
          <w:szCs w:val="24"/>
          <w:lang w:eastAsia="es-MX"/>
        </w:rPr>
        <w:t>El primer resultado en el número aleatorio el segundo es una función que no está ejecutada aún. Para ejecutarla habría que hacer:</w:t>
      </w:r>
    </w:p>
    <w:p w:rsidR="005E7531" w:rsidRPr="005E7531" w:rsidRDefault="005E7531" w:rsidP="005E753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5E7531">
        <w:rPr>
          <w:rFonts w:ascii="Courier New" w:eastAsia="Times New Roman" w:hAnsi="Courier New" w:cs="Courier New"/>
          <w:color w:val="FFFFFF"/>
          <w:sz w:val="20"/>
          <w:szCs w:val="20"/>
          <w:lang w:eastAsia="es-MX"/>
        </w:rPr>
        <w:t>println</w:t>
      </w:r>
      <w:proofErr w:type="spellEnd"/>
      <w:r w:rsidRPr="005E7531">
        <w:rPr>
          <w:rFonts w:ascii="Courier New" w:eastAsia="Times New Roman" w:hAnsi="Courier New" w:cs="Courier New"/>
          <w:color w:val="FFFFFF"/>
          <w:sz w:val="20"/>
          <w:szCs w:val="20"/>
          <w:lang w:eastAsia="es-MX"/>
        </w:rPr>
        <w:t>(</w:t>
      </w:r>
      <w:proofErr w:type="gramEnd"/>
      <w:r w:rsidRPr="005E7531">
        <w:rPr>
          <w:rFonts w:ascii="Courier New" w:eastAsia="Times New Roman" w:hAnsi="Courier New" w:cs="Courier New"/>
          <w:color w:val="F92672"/>
          <w:sz w:val="20"/>
          <w:szCs w:val="20"/>
          <w:lang w:eastAsia="es-MX"/>
        </w:rPr>
        <w:t>random2</w:t>
      </w:r>
      <w:r w:rsidRPr="005E7531">
        <w:rPr>
          <w:rFonts w:ascii="Courier New" w:eastAsia="Times New Roman" w:hAnsi="Courier New" w:cs="Courier New"/>
          <w:color w:val="FFFFFF"/>
          <w:sz w:val="20"/>
          <w:szCs w:val="20"/>
          <w:lang w:eastAsia="es-MX"/>
        </w:rPr>
        <w:t>())</w:t>
      </w:r>
    </w:p>
    <w:p w:rsidR="005E7531" w:rsidRDefault="005E7531" w:rsidP="00D90DBE"/>
    <w:p w:rsidR="00CC2BE5" w:rsidRDefault="00CC2BE5" w:rsidP="00D90DBE">
      <w:r>
        <w:rPr>
          <w:noProof/>
          <w:lang w:eastAsia="es-MX"/>
        </w:rPr>
        <w:lastRenderedPageBreak/>
        <w:drawing>
          <wp:inline distT="0" distB="0" distL="0" distR="0" wp14:anchorId="02E94AC7" wp14:editId="6A258F5A">
            <wp:extent cx="5612130" cy="20701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70100"/>
                    </a:xfrm>
                    <a:prstGeom prst="rect">
                      <a:avLst/>
                    </a:prstGeom>
                  </pic:spPr>
                </pic:pic>
              </a:graphicData>
            </a:graphic>
          </wp:inline>
        </w:drawing>
      </w:r>
    </w:p>
    <w:p w:rsidR="00CC2BE5" w:rsidRDefault="00CC2BE5" w:rsidP="00D90DBE"/>
    <w:p w:rsidR="00CC2BE5" w:rsidRDefault="00CC2BE5" w:rsidP="00CC2BE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Clases</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clases</w:t>
      </w:r>
      <w:r>
        <w:rPr>
          <w:rFonts w:ascii="Arial" w:hAnsi="Arial" w:cs="Arial"/>
          <w:color w:val="273B47"/>
        </w:rPr>
        <w:t xml:space="preserve"> son moldes o </w:t>
      </w:r>
      <w:proofErr w:type="spellStart"/>
      <w:r>
        <w:rPr>
          <w:rFonts w:ascii="Arial" w:hAnsi="Arial" w:cs="Arial"/>
          <w:color w:val="273B47"/>
        </w:rPr>
        <w:t>templates</w:t>
      </w:r>
      <w:proofErr w:type="spellEnd"/>
      <w:r>
        <w:rPr>
          <w:rFonts w:ascii="Arial" w:hAnsi="Arial" w:cs="Arial"/>
          <w:color w:val="273B47"/>
        </w:rPr>
        <w:t xml:space="preserve"> que permiten crear objetos con multitud de características y funcionalidades.</w:t>
      </w:r>
    </w:p>
    <w:p w:rsidR="00CC2BE5" w:rsidRDefault="00CC2BE5" w:rsidP="00CC2BE5">
      <w:pPr>
        <w:pStyle w:val="NormalWeb"/>
        <w:spacing w:before="113" w:beforeAutospacing="0" w:after="113" w:afterAutospacing="0"/>
        <w:rPr>
          <w:rFonts w:ascii="Arial" w:hAnsi="Arial" w:cs="Arial"/>
          <w:color w:val="273B47"/>
        </w:rPr>
      </w:pPr>
      <w:r>
        <w:rPr>
          <w:rFonts w:ascii="Arial" w:hAnsi="Arial" w:cs="Arial"/>
          <w:color w:val="273B47"/>
        </w:rPr>
        <w:t>Normalmente en la programación orientada a objetos entendemos que los objetos son una entidad, por ejemplo una laptop, un móvil, una pantalla, entre otros.</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Para crear nuestros objetos es importante partir de </w:t>
      </w:r>
      <w:r>
        <w:rPr>
          <w:rStyle w:val="Textoennegrita"/>
          <w:rFonts w:ascii="Arial" w:hAnsi="Arial" w:cs="Arial"/>
          <w:color w:val="273B47"/>
        </w:rPr>
        <w:t>clases</w:t>
      </w:r>
      <w:r>
        <w:rPr>
          <w:rFonts w:ascii="Arial" w:hAnsi="Arial" w:cs="Arial"/>
          <w:color w:val="273B47"/>
        </w:rPr>
        <w:t>, los objetos tendrán multitud de características, por ejemplo tu teclado no será el mismo de otra persona ya que hay variedad de teclados en el mundo.</w:t>
      </w:r>
    </w:p>
    <w:p w:rsidR="00CC2BE5" w:rsidRDefault="00CC2BE5" w:rsidP="00CC2BE5">
      <w:pPr>
        <w:pStyle w:val="NormalWeb"/>
        <w:spacing w:before="0" w:beforeAutospacing="0" w:after="0" w:afterAutospacing="0"/>
        <w:rPr>
          <w:rFonts w:ascii="Arial" w:hAnsi="Arial" w:cs="Arial"/>
          <w:color w:val="273B47"/>
        </w:rPr>
      </w:pPr>
      <w:r>
        <w:rPr>
          <w:rFonts w:ascii="Arial" w:hAnsi="Arial" w:cs="Arial"/>
          <w:color w:val="273B47"/>
        </w:rPr>
        <w:t>Las </w:t>
      </w:r>
      <w:r>
        <w:rPr>
          <w:rStyle w:val="Textoennegrita"/>
          <w:rFonts w:ascii="Arial" w:hAnsi="Arial" w:cs="Arial"/>
          <w:color w:val="273B47"/>
        </w:rPr>
        <w:t>clases</w:t>
      </w:r>
      <w:r>
        <w:rPr>
          <w:rFonts w:ascii="Arial" w:hAnsi="Arial" w:cs="Arial"/>
          <w:color w:val="273B47"/>
        </w:rPr>
        <w:t> nos permiten general un molde genérico para tener multitud de entidades. Para declarar una clase utilizamos la palabra reservada </w:t>
      </w:r>
      <w:proofErr w:type="spellStart"/>
      <w:r>
        <w:rPr>
          <w:rStyle w:val="CdigoHTML"/>
          <w:color w:val="273B47"/>
        </w:rPr>
        <w:t>class</w:t>
      </w:r>
      <w:proofErr w:type="spellEnd"/>
      <w:r>
        <w:rPr>
          <w:rFonts w:ascii="Arial" w:hAnsi="Arial" w:cs="Arial"/>
          <w:color w:val="273B47"/>
        </w:rPr>
        <w:t>, por ejemplo para colocar el nombre de una clase lo haríamos de esta manera: </w:t>
      </w:r>
      <w:proofErr w:type="spellStart"/>
      <w:r>
        <w:rPr>
          <w:rStyle w:val="CdigoHTML"/>
          <w:color w:val="273B47"/>
        </w:rPr>
        <w:t>class</w:t>
      </w:r>
      <w:proofErr w:type="spellEnd"/>
      <w:r>
        <w:rPr>
          <w:rStyle w:val="CdigoHTML"/>
          <w:color w:val="273B47"/>
        </w:rPr>
        <w:t xml:space="preserve"> </w:t>
      </w:r>
      <w:proofErr w:type="spellStart"/>
      <w:r>
        <w:rPr>
          <w:rStyle w:val="CdigoHTML"/>
          <w:color w:val="273B47"/>
        </w:rPr>
        <w:t>HolaPlatzi</w:t>
      </w:r>
      <w:proofErr w:type="spellEnd"/>
      <w:r>
        <w:rPr>
          <w:rFonts w:ascii="Arial" w:hAnsi="Arial" w:cs="Arial"/>
          <w:color w:val="273B47"/>
        </w:rPr>
        <w:t>.</w:t>
      </w:r>
    </w:p>
    <w:p w:rsidR="00CC2BE5" w:rsidRDefault="00CC2BE5" w:rsidP="00D90DBE"/>
    <w:p w:rsidR="00CC2BE5" w:rsidRPr="00CC2BE5" w:rsidRDefault="00CC2BE5" w:rsidP="00CC2BE5">
      <w:pPr>
        <w:shd w:val="clear" w:color="auto" w:fill="FFFFFF"/>
        <w:spacing w:after="0" w:line="240" w:lineRule="auto"/>
        <w:rPr>
          <w:rFonts w:ascii="Arial" w:eastAsia="Times New Roman" w:hAnsi="Arial" w:cs="Arial"/>
          <w:color w:val="4A4A4A"/>
          <w:sz w:val="24"/>
          <w:szCs w:val="24"/>
          <w:lang w:eastAsia="es-MX"/>
        </w:rPr>
      </w:pPr>
      <w:r w:rsidRPr="00CC2BE5">
        <w:rPr>
          <w:rFonts w:ascii="Arial" w:eastAsia="Times New Roman" w:hAnsi="Arial" w:cs="Arial"/>
          <w:color w:val="4A4A4A"/>
          <w:sz w:val="24"/>
          <w:szCs w:val="24"/>
          <w:lang w:eastAsia="es-MX"/>
        </w:rPr>
        <w:t xml:space="preserve">Hubieron algunos temas que no se tocaron como clases </w:t>
      </w:r>
      <w:proofErr w:type="gramStart"/>
      <w:r w:rsidRPr="00CC2BE5">
        <w:rPr>
          <w:rFonts w:ascii="Arial" w:eastAsia="Times New Roman" w:hAnsi="Arial" w:cs="Arial"/>
          <w:color w:val="4A4A4A"/>
          <w:sz w:val="24"/>
          <w:szCs w:val="24"/>
          <w:lang w:eastAsia="es-MX"/>
        </w:rPr>
        <w:t>internas(</w:t>
      </w:r>
      <w:proofErr w:type="spellStart"/>
      <w:proofErr w:type="gramEnd"/>
      <w:r w:rsidRPr="00CC2BE5">
        <w:rPr>
          <w:rFonts w:ascii="Arial" w:eastAsia="Times New Roman" w:hAnsi="Arial" w:cs="Arial"/>
          <w:color w:val="4A4A4A"/>
          <w:sz w:val="24"/>
          <w:szCs w:val="24"/>
          <w:lang w:eastAsia="es-MX"/>
        </w:rPr>
        <w:t>inner</w:t>
      </w:r>
      <w:proofErr w:type="spellEnd"/>
      <w:r w:rsidRPr="00CC2BE5">
        <w:rPr>
          <w:rFonts w:ascii="Arial" w:eastAsia="Times New Roman" w:hAnsi="Arial" w:cs="Arial"/>
          <w:color w:val="4A4A4A"/>
          <w:sz w:val="24"/>
          <w:szCs w:val="24"/>
          <w:lang w:eastAsia="es-MX"/>
        </w:rPr>
        <w:t xml:space="preserve"> </w:t>
      </w:r>
      <w:proofErr w:type="spellStart"/>
      <w:r w:rsidRPr="00CC2BE5">
        <w:rPr>
          <w:rFonts w:ascii="Arial" w:eastAsia="Times New Roman" w:hAnsi="Arial" w:cs="Arial"/>
          <w:color w:val="4A4A4A"/>
          <w:sz w:val="24"/>
          <w:szCs w:val="24"/>
          <w:lang w:eastAsia="es-MX"/>
        </w:rPr>
        <w:t>class</w:t>
      </w:r>
      <w:proofErr w:type="spellEnd"/>
      <w:r w:rsidRPr="00CC2BE5">
        <w:rPr>
          <w:rFonts w:ascii="Arial" w:eastAsia="Times New Roman" w:hAnsi="Arial" w:cs="Arial"/>
          <w:color w:val="4A4A4A"/>
          <w:sz w:val="24"/>
          <w:szCs w:val="24"/>
          <w:lang w:eastAsia="es-MX"/>
        </w:rPr>
        <w:t>), clases selladas(</w:t>
      </w:r>
      <w:proofErr w:type="spellStart"/>
      <w:r w:rsidRPr="00CC2BE5">
        <w:rPr>
          <w:rFonts w:ascii="Arial" w:eastAsia="Times New Roman" w:hAnsi="Arial" w:cs="Arial"/>
          <w:color w:val="4A4A4A"/>
          <w:sz w:val="24"/>
          <w:szCs w:val="24"/>
          <w:lang w:eastAsia="es-MX"/>
        </w:rPr>
        <w:t>sealed</w:t>
      </w:r>
      <w:proofErr w:type="spellEnd"/>
      <w:r w:rsidRPr="00CC2BE5">
        <w:rPr>
          <w:rFonts w:ascii="Arial" w:eastAsia="Times New Roman" w:hAnsi="Arial" w:cs="Arial"/>
          <w:color w:val="4A4A4A"/>
          <w:sz w:val="24"/>
          <w:szCs w:val="24"/>
          <w:lang w:eastAsia="es-MX"/>
        </w:rPr>
        <w:t xml:space="preserve"> </w:t>
      </w:r>
      <w:proofErr w:type="spellStart"/>
      <w:r w:rsidRPr="00CC2BE5">
        <w:rPr>
          <w:rFonts w:ascii="Arial" w:eastAsia="Times New Roman" w:hAnsi="Arial" w:cs="Arial"/>
          <w:color w:val="4A4A4A"/>
          <w:sz w:val="24"/>
          <w:szCs w:val="24"/>
          <w:lang w:eastAsia="es-MX"/>
        </w:rPr>
        <w:t>class</w:t>
      </w:r>
      <w:proofErr w:type="spellEnd"/>
      <w:r w:rsidRPr="00CC2BE5">
        <w:rPr>
          <w:rFonts w:ascii="Arial" w:eastAsia="Times New Roman" w:hAnsi="Arial" w:cs="Arial"/>
          <w:color w:val="4A4A4A"/>
          <w:sz w:val="24"/>
          <w:szCs w:val="24"/>
          <w:lang w:eastAsia="es-MX"/>
        </w:rPr>
        <w:t>), entre otros.</w:t>
      </w:r>
      <w:r w:rsidRPr="00CC2BE5">
        <w:rPr>
          <w:rFonts w:ascii="Arial" w:eastAsia="Times New Roman" w:hAnsi="Arial" w:cs="Arial"/>
          <w:color w:val="4A4A4A"/>
          <w:sz w:val="24"/>
          <w:szCs w:val="24"/>
          <w:lang w:eastAsia="es-MX"/>
        </w:rPr>
        <w:br/>
        <w:t>Les comparto una infografía sobre clases internas que hice para reforzar un poco el aprendizaje (:</w:t>
      </w:r>
      <w:r w:rsidRPr="00CC2BE5">
        <w:rPr>
          <w:rFonts w:ascii="Arial" w:eastAsia="Times New Roman" w:hAnsi="Arial" w:cs="Arial"/>
          <w:color w:val="4A4A4A"/>
          <w:sz w:val="24"/>
          <w:szCs w:val="24"/>
          <w:lang w:eastAsia="es-MX"/>
        </w:rPr>
        <w:br/>
        <w:t>Espero les sea de ayuda, saludos</w:t>
      </w:r>
      <w:proofErr w:type="gramStart"/>
      <w:r w:rsidRPr="00CC2BE5">
        <w:rPr>
          <w:rFonts w:ascii="Arial" w:eastAsia="Times New Roman" w:hAnsi="Arial" w:cs="Arial"/>
          <w:color w:val="4A4A4A"/>
          <w:sz w:val="24"/>
          <w:szCs w:val="24"/>
          <w:lang w:eastAsia="es-MX"/>
        </w:rPr>
        <w:t>!</w:t>
      </w:r>
      <w:proofErr w:type="gramEnd"/>
    </w:p>
    <w:p w:rsidR="000711EA" w:rsidRDefault="00CC2BE5" w:rsidP="00CC2BE5">
      <w:r w:rsidRPr="00CC2BE5">
        <w:rPr>
          <w:rFonts w:ascii="Times New Roman" w:eastAsia="Times New Roman" w:hAnsi="Times New Roman" w:cs="Times New Roman"/>
          <w:noProof/>
          <w:sz w:val="24"/>
          <w:szCs w:val="24"/>
          <w:lang w:eastAsia="es-MX"/>
        </w:rPr>
        <w:lastRenderedPageBreak/>
        <w:drawing>
          <wp:inline distT="0" distB="0" distL="0" distR="0">
            <wp:extent cx="6780207" cy="2860631"/>
            <wp:effectExtent l="0" t="0" r="1905" b="0"/>
            <wp:docPr id="12" name="Imagen 12" descr="Anotación 2020-03-21 19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tación 2020-03-21 194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18185" cy="2876654"/>
                    </a:xfrm>
                    <a:prstGeom prst="rect">
                      <a:avLst/>
                    </a:prstGeom>
                    <a:noFill/>
                    <a:ln>
                      <a:noFill/>
                    </a:ln>
                  </pic:spPr>
                </pic:pic>
              </a:graphicData>
            </a:graphic>
          </wp:inline>
        </w:drawing>
      </w:r>
    </w:p>
    <w:p w:rsidR="000711EA" w:rsidRDefault="000711EA" w:rsidP="000711EA"/>
    <w:p w:rsidR="0072520A" w:rsidRDefault="0072520A" w:rsidP="0072520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Ejercicio de clases</w:t>
      </w:r>
    </w:p>
    <w:p w:rsidR="00CC2BE5" w:rsidRDefault="0072520A" w:rsidP="000711EA">
      <w:pPr>
        <w:tabs>
          <w:tab w:val="left" w:pos="480"/>
        </w:tabs>
        <w:rPr>
          <w:rFonts w:ascii="Arial" w:hAnsi="Arial" w:cs="Arial"/>
          <w:color w:val="4A4A4A"/>
          <w:shd w:val="clear" w:color="auto" w:fill="FFFFFF"/>
        </w:rPr>
      </w:pPr>
      <w:r>
        <w:rPr>
          <w:rFonts w:ascii="Arial" w:hAnsi="Arial" w:cs="Arial"/>
          <w:color w:val="4A4A4A"/>
          <w:shd w:val="clear" w:color="auto" w:fill="FFFFFF"/>
        </w:rPr>
        <w:t>En resumen…</w:t>
      </w:r>
      <w:r>
        <w:rPr>
          <w:rFonts w:ascii="Arial" w:hAnsi="Arial" w:cs="Arial"/>
          <w:color w:val="4A4A4A"/>
        </w:rPr>
        <w:br/>
      </w:r>
      <w:r>
        <w:rPr>
          <w:rFonts w:ascii="Arial" w:hAnsi="Arial" w:cs="Arial"/>
          <w:color w:val="4A4A4A"/>
          <w:shd w:val="clear" w:color="auto" w:fill="FFFFFF"/>
        </w:rPr>
        <w:t>Las </w:t>
      </w:r>
      <w:r>
        <w:rPr>
          <w:rStyle w:val="Textoennegrita"/>
          <w:rFonts w:ascii="Arial" w:hAnsi="Arial" w:cs="Arial"/>
          <w:color w:val="4A4A4A"/>
          <w:shd w:val="clear" w:color="auto" w:fill="FFFFFF"/>
        </w:rPr>
        <w:t>Clases</w:t>
      </w:r>
      <w:r>
        <w:rPr>
          <w:rFonts w:ascii="Arial" w:hAnsi="Arial" w:cs="Arial"/>
          <w:color w:val="4A4A4A"/>
          <w:shd w:val="clear" w:color="auto" w:fill="FFFFFF"/>
        </w:rPr>
        <w:t> se conocen y se diferencian por:</w:t>
      </w:r>
      <w:r>
        <w:rPr>
          <w:rFonts w:ascii="Arial" w:hAnsi="Arial" w:cs="Arial"/>
          <w:color w:val="4A4A4A"/>
        </w:rPr>
        <w:br/>
      </w:r>
      <w:r>
        <w:rPr>
          <w:rFonts w:ascii="Arial" w:hAnsi="Arial" w:cs="Arial"/>
          <w:color w:val="4A4A4A"/>
          <w:shd w:val="clear" w:color="auto" w:fill="FFFFFF"/>
        </w:rPr>
        <w:t>• Los nombres de las clases; deben de ser el mismo que el del archivo.</w:t>
      </w:r>
      <w:r>
        <w:rPr>
          <w:rFonts w:ascii="Arial" w:hAnsi="Arial" w:cs="Arial"/>
          <w:color w:val="4A4A4A"/>
        </w:rPr>
        <w:br/>
      </w:r>
      <w:r>
        <w:rPr>
          <w:rFonts w:ascii="Arial" w:hAnsi="Arial" w:cs="Arial"/>
          <w:color w:val="4A4A4A"/>
          <w:shd w:val="clear" w:color="auto" w:fill="FFFFFF"/>
        </w:rPr>
        <w:t>• Empiezan con mayúscula; los nombres de las clases siempre empiezan con la letra en mayúscula.</w:t>
      </w:r>
      <w:r>
        <w:rPr>
          <w:rFonts w:ascii="Arial" w:hAnsi="Arial" w:cs="Arial"/>
          <w:color w:val="4A4A4A"/>
        </w:rPr>
        <w:br/>
      </w:r>
      <w:r>
        <w:rPr>
          <w:rFonts w:ascii="Arial" w:hAnsi="Arial" w:cs="Arial"/>
          <w:color w:val="4A4A4A"/>
          <w:shd w:val="clear" w:color="auto" w:fill="FFFFFF"/>
        </w:rPr>
        <w:t>• Los métodos; toda clase que lleve buenas practicas también lleva su métodos.</w:t>
      </w:r>
      <w:r>
        <w:rPr>
          <w:rFonts w:ascii="Arial" w:hAnsi="Arial" w:cs="Arial"/>
          <w:color w:val="4A4A4A"/>
        </w:rPr>
        <w:br/>
      </w:r>
      <w:r>
        <w:rPr>
          <w:rFonts w:ascii="Arial" w:hAnsi="Arial" w:cs="Arial"/>
          <w:color w:val="4A4A4A"/>
          <w:shd w:val="clear" w:color="auto" w:fill="FFFFFF"/>
        </w:rPr>
        <w:t>• Las expresiones; toda clase que desee se imprimida debe de darse a declarar como expresión.</w:t>
      </w:r>
      <w:r>
        <w:rPr>
          <w:rFonts w:ascii="Arial" w:hAnsi="Arial" w:cs="Arial"/>
          <w:color w:val="4A4A4A"/>
        </w:rPr>
        <w:br/>
      </w:r>
      <w:r>
        <w:rPr>
          <w:rFonts w:ascii="Arial" w:hAnsi="Arial" w:cs="Arial"/>
          <w:color w:val="4A4A4A"/>
          <w:shd w:val="clear" w:color="auto" w:fill="FFFFFF"/>
        </w:rPr>
        <w:t>Definiciones dentro de las </w:t>
      </w:r>
      <w:r>
        <w:rPr>
          <w:rStyle w:val="Textoennegrita"/>
          <w:rFonts w:ascii="Arial" w:hAnsi="Arial" w:cs="Arial"/>
          <w:color w:val="4A4A4A"/>
          <w:shd w:val="clear" w:color="auto" w:fill="FFFFFF"/>
        </w:rPr>
        <w:t>Clases:</w:t>
      </w:r>
      <w:r>
        <w:rPr>
          <w:rFonts w:ascii="Arial" w:hAnsi="Arial" w:cs="Arial"/>
          <w:color w:val="4A4A4A"/>
        </w:rPr>
        <w:br/>
      </w:r>
      <w:r>
        <w:rPr>
          <w:rFonts w:ascii="Arial" w:hAnsi="Arial" w:cs="Arial"/>
          <w:color w:val="4A4A4A"/>
          <w:shd w:val="clear" w:color="auto" w:fill="FFFFFF"/>
        </w:rPr>
        <w:t>• </w:t>
      </w:r>
      <w:proofErr w:type="gramStart"/>
      <w:r>
        <w:rPr>
          <w:rStyle w:val="Textoennegrita"/>
          <w:rFonts w:ascii="Arial" w:hAnsi="Arial" w:cs="Arial"/>
          <w:color w:val="4A4A4A"/>
          <w:shd w:val="clear" w:color="auto" w:fill="FFFFFF"/>
        </w:rPr>
        <w:t>POO :</w:t>
      </w:r>
      <w:proofErr w:type="gramEnd"/>
      <w:r>
        <w:rPr>
          <w:rFonts w:ascii="Arial" w:hAnsi="Arial" w:cs="Arial"/>
          <w:color w:val="4A4A4A"/>
          <w:shd w:val="clear" w:color="auto" w:fill="FFFFFF"/>
        </w:rPr>
        <w:t> Los archivos deben estar separados lo más posible; la Programación Orientada a Objetos (POO) nos dice que los problemas deben estar separados en diferentes módulos, diferentes archivos.</w:t>
      </w:r>
    </w:p>
    <w:p w:rsidR="0072520A" w:rsidRDefault="0072520A" w:rsidP="000711EA">
      <w:pPr>
        <w:tabs>
          <w:tab w:val="left" w:pos="480"/>
        </w:tabs>
        <w:rPr>
          <w:rFonts w:ascii="Arial" w:hAnsi="Arial" w:cs="Arial"/>
          <w:color w:val="4A4A4A"/>
          <w:shd w:val="clear" w:color="auto" w:fill="FFFFFF"/>
        </w:rPr>
      </w:pPr>
      <w:r>
        <w:rPr>
          <w:rFonts w:ascii="Arial" w:hAnsi="Arial" w:cs="Arial"/>
          <w:color w:val="4A4A4A"/>
          <w:shd w:val="clear" w:color="auto" w:fill="FFFFFF"/>
        </w:rPr>
        <w:t xml:space="preserve">Clase de cámara </w:t>
      </w:r>
    </w:p>
    <w:p w:rsidR="0072520A" w:rsidRPr="0072520A" w:rsidRDefault="0072520A" w:rsidP="00725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72520A">
        <w:rPr>
          <w:rFonts w:ascii="Consolas" w:eastAsia="Times New Roman" w:hAnsi="Consolas" w:cs="Courier New"/>
          <w:b/>
          <w:bCs/>
          <w:color w:val="000080"/>
          <w:sz w:val="20"/>
          <w:szCs w:val="20"/>
          <w:lang w:eastAsia="es-MX"/>
        </w:rPr>
        <w:t>package</w:t>
      </w:r>
      <w:proofErr w:type="spellEnd"/>
      <w:proofErr w:type="gram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model</w:t>
      </w:r>
      <w:proofErr w:type="spellEnd"/>
      <w:r w:rsidRPr="0072520A">
        <w:rPr>
          <w:rFonts w:ascii="Consolas" w:eastAsia="Times New Roman" w:hAnsi="Consolas" w:cs="Courier New"/>
          <w:color w:val="000000"/>
          <w:sz w:val="20"/>
          <w:szCs w:val="20"/>
          <w:lang w:eastAsia="es-MX"/>
        </w:rPr>
        <w:br/>
      </w:r>
      <w:r w:rsidRPr="0072520A">
        <w:rPr>
          <w:rFonts w:ascii="Consolas" w:eastAsia="Times New Roman" w:hAnsi="Consolas" w:cs="Courier New"/>
          <w:color w:val="000000"/>
          <w:sz w:val="20"/>
          <w:szCs w:val="20"/>
          <w:lang w:eastAsia="es-MX"/>
        </w:rPr>
        <w:br/>
      </w:r>
      <w:proofErr w:type="spellStart"/>
      <w:r w:rsidRPr="0072520A">
        <w:rPr>
          <w:rFonts w:ascii="Consolas" w:eastAsia="Times New Roman" w:hAnsi="Consolas" w:cs="Courier New"/>
          <w:b/>
          <w:bCs/>
          <w:color w:val="000080"/>
          <w:sz w:val="20"/>
          <w:szCs w:val="20"/>
          <w:lang w:eastAsia="es-MX"/>
        </w:rPr>
        <w:t>class</w:t>
      </w:r>
      <w:proofErr w:type="spellEnd"/>
      <w:r w:rsidRPr="0072520A">
        <w:rPr>
          <w:rFonts w:ascii="Consolas" w:eastAsia="Times New Roman" w:hAnsi="Consolas" w:cs="Courier New"/>
          <w:b/>
          <w:bCs/>
          <w:color w:val="000080"/>
          <w:sz w:val="20"/>
          <w:szCs w:val="20"/>
          <w:lang w:eastAsia="es-MX"/>
        </w:rPr>
        <w:t xml:space="preserve"> </w:t>
      </w:r>
      <w:r w:rsidRPr="0072520A">
        <w:rPr>
          <w:rFonts w:ascii="Consolas" w:eastAsia="Times New Roman" w:hAnsi="Consolas" w:cs="Courier New"/>
          <w:color w:val="000000"/>
          <w:sz w:val="20"/>
          <w:szCs w:val="20"/>
          <w:lang w:eastAsia="es-MX"/>
        </w:rPr>
        <w:t>Camera{</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var</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color w:val="000000"/>
          <w:sz w:val="20"/>
          <w:szCs w:val="20"/>
          <w:lang w:eastAsia="es-MX"/>
        </w:rPr>
        <w:t xml:space="preserve">: </w:t>
      </w:r>
      <w:proofErr w:type="spellStart"/>
      <w:r w:rsidRPr="0072520A">
        <w:rPr>
          <w:rFonts w:ascii="Consolas" w:eastAsia="Times New Roman" w:hAnsi="Consolas" w:cs="Courier New"/>
          <w:color w:val="000000"/>
          <w:sz w:val="20"/>
          <w:szCs w:val="20"/>
          <w:lang w:eastAsia="es-MX"/>
        </w:rPr>
        <w:t>Boolean</w:t>
      </w:r>
      <w:proofErr w:type="spellEnd"/>
      <w:r w:rsidRPr="0072520A">
        <w:rPr>
          <w:rFonts w:ascii="Consolas" w:eastAsia="Times New Roman" w:hAnsi="Consolas" w:cs="Courier New"/>
          <w:color w:val="000000"/>
          <w:sz w:val="20"/>
          <w:szCs w:val="20"/>
          <w:lang w:eastAsia="es-MX"/>
        </w:rPr>
        <w:t xml:space="preserve"> = </w:t>
      </w:r>
      <w:r w:rsidRPr="0072520A">
        <w:rPr>
          <w:rFonts w:ascii="Consolas" w:eastAsia="Times New Roman" w:hAnsi="Consolas" w:cs="Courier New"/>
          <w:b/>
          <w:bCs/>
          <w:color w:val="000080"/>
          <w:sz w:val="20"/>
          <w:szCs w:val="20"/>
          <w:lang w:eastAsia="es-MX"/>
        </w:rPr>
        <w:t>false</w:t>
      </w:r>
      <w:r w:rsidRPr="0072520A">
        <w:rPr>
          <w:rFonts w:ascii="Consolas" w:eastAsia="Times New Roman" w:hAnsi="Consolas" w:cs="Courier New"/>
          <w:b/>
          <w:bCs/>
          <w:color w:val="000080"/>
          <w:sz w:val="20"/>
          <w:szCs w:val="20"/>
          <w:lang w:eastAsia="es-MX"/>
        </w:rPr>
        <w:br/>
      </w:r>
      <w:r w:rsidRPr="0072520A">
        <w:rPr>
          <w:rFonts w:ascii="Consolas" w:eastAsia="Times New Roman" w:hAnsi="Consolas" w:cs="Courier New"/>
          <w:b/>
          <w:bCs/>
          <w:color w:val="00008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fun</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turnOn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660E7A"/>
          <w:sz w:val="20"/>
          <w:szCs w:val="20"/>
          <w:lang w:eastAsia="es-MX"/>
        </w:rPr>
        <w:t xml:space="preserve"> </w:t>
      </w:r>
      <w:r w:rsidRPr="0072520A">
        <w:rPr>
          <w:rFonts w:ascii="Consolas" w:eastAsia="Times New Roman" w:hAnsi="Consolas" w:cs="Courier New"/>
          <w:color w:val="000000"/>
          <w:sz w:val="20"/>
          <w:szCs w:val="20"/>
          <w:lang w:eastAsia="es-MX"/>
        </w:rPr>
        <w:t xml:space="preserve">= </w:t>
      </w:r>
      <w:r w:rsidRPr="0072520A">
        <w:rPr>
          <w:rFonts w:ascii="Consolas" w:eastAsia="Times New Roman" w:hAnsi="Consolas" w:cs="Courier New"/>
          <w:b/>
          <w:bCs/>
          <w:color w:val="000080"/>
          <w:sz w:val="20"/>
          <w:szCs w:val="20"/>
          <w:lang w:eastAsia="es-MX"/>
        </w:rPr>
        <w:t>true</w:t>
      </w:r>
      <w:r w:rsidRPr="0072520A">
        <w:rPr>
          <w:rFonts w:ascii="Consolas" w:eastAsia="Times New Roman" w:hAnsi="Consolas" w:cs="Courier New"/>
          <w:b/>
          <w:bCs/>
          <w:color w:val="000080"/>
          <w:sz w:val="20"/>
          <w:szCs w:val="20"/>
          <w:lang w:eastAsia="es-MX"/>
        </w:rPr>
        <w:br/>
        <w:t xml:space="preserve">    </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000080"/>
          <w:sz w:val="20"/>
          <w:szCs w:val="20"/>
          <w:lang w:eastAsia="es-MX"/>
        </w:rPr>
        <w:t>fun</w:t>
      </w:r>
      <w:proofErr w:type="spellEnd"/>
      <w:r w:rsidRPr="0072520A">
        <w:rPr>
          <w:rFonts w:ascii="Consolas" w:eastAsia="Times New Roman" w:hAnsi="Consolas" w:cs="Courier New"/>
          <w:b/>
          <w:bCs/>
          <w:color w:val="000080"/>
          <w:sz w:val="20"/>
          <w:szCs w:val="20"/>
          <w:lang w:eastAsia="es-MX"/>
        </w:rPr>
        <w:t xml:space="preserve"> </w:t>
      </w:r>
      <w:proofErr w:type="spellStart"/>
      <w:r w:rsidRPr="0072520A">
        <w:rPr>
          <w:rFonts w:ascii="Consolas" w:eastAsia="Times New Roman" w:hAnsi="Consolas" w:cs="Courier New"/>
          <w:color w:val="000000"/>
          <w:sz w:val="20"/>
          <w:szCs w:val="20"/>
          <w:lang w:eastAsia="es-MX"/>
        </w:rPr>
        <w:t>turnOff</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660E7A"/>
          <w:sz w:val="20"/>
          <w:szCs w:val="20"/>
          <w:lang w:eastAsia="es-MX"/>
        </w:rPr>
        <w:t xml:space="preserve"> </w:t>
      </w:r>
      <w:r w:rsidRPr="0072520A">
        <w:rPr>
          <w:rFonts w:ascii="Consolas" w:eastAsia="Times New Roman" w:hAnsi="Consolas" w:cs="Courier New"/>
          <w:color w:val="000000"/>
          <w:sz w:val="20"/>
          <w:szCs w:val="20"/>
          <w:lang w:eastAsia="es-MX"/>
        </w:rPr>
        <w:t xml:space="preserve">= </w:t>
      </w:r>
      <w:r w:rsidRPr="0072520A">
        <w:rPr>
          <w:rFonts w:ascii="Consolas" w:eastAsia="Times New Roman" w:hAnsi="Consolas" w:cs="Courier New"/>
          <w:b/>
          <w:bCs/>
          <w:color w:val="000080"/>
          <w:sz w:val="20"/>
          <w:szCs w:val="20"/>
          <w:lang w:eastAsia="es-MX"/>
        </w:rPr>
        <w:t>false</w:t>
      </w:r>
      <w:r w:rsidRPr="0072520A">
        <w:rPr>
          <w:rFonts w:ascii="Consolas" w:eastAsia="Times New Roman" w:hAnsi="Consolas" w:cs="Courier New"/>
          <w:b/>
          <w:bCs/>
          <w:color w:val="000080"/>
          <w:sz w:val="20"/>
          <w:szCs w:val="20"/>
          <w:lang w:eastAsia="es-MX"/>
        </w:rPr>
        <w:br/>
        <w:t xml:space="preserve">    </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w:t>
      </w:r>
    </w:p>
    <w:p w:rsidR="0072520A" w:rsidRDefault="0072520A" w:rsidP="000711EA">
      <w:pPr>
        <w:tabs>
          <w:tab w:val="left" w:pos="480"/>
        </w:tabs>
      </w:pPr>
      <w:r>
        <w:lastRenderedPageBreak/>
        <w:t xml:space="preserve">Uso de la clase e instancia </w:t>
      </w:r>
    </w:p>
    <w:p w:rsidR="0072520A" w:rsidRPr="0072520A" w:rsidRDefault="0072520A" w:rsidP="00725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72520A">
        <w:rPr>
          <w:rFonts w:ascii="Consolas" w:eastAsia="Times New Roman" w:hAnsi="Consolas" w:cs="Courier New"/>
          <w:b/>
          <w:bCs/>
          <w:color w:val="000080"/>
          <w:sz w:val="20"/>
          <w:szCs w:val="20"/>
          <w:lang w:eastAsia="es-MX"/>
        </w:rPr>
        <w:t>fun</w:t>
      </w:r>
      <w:proofErr w:type="spellEnd"/>
      <w:proofErr w:type="gramEnd"/>
      <w:r w:rsidRPr="0072520A">
        <w:rPr>
          <w:rFonts w:ascii="Consolas" w:eastAsia="Times New Roman" w:hAnsi="Consolas" w:cs="Courier New"/>
          <w:b/>
          <w:bCs/>
          <w:color w:val="000080"/>
          <w:sz w:val="20"/>
          <w:szCs w:val="20"/>
          <w:lang w:eastAsia="es-MX"/>
        </w:rPr>
        <w:t xml:space="preserve"> </w:t>
      </w:r>
      <w:r w:rsidRPr="0072520A">
        <w:rPr>
          <w:rFonts w:ascii="Consolas" w:eastAsia="Times New Roman" w:hAnsi="Consolas" w:cs="Courier New"/>
          <w:color w:val="000000"/>
          <w:sz w:val="20"/>
          <w:szCs w:val="20"/>
          <w:lang w:eastAsia="es-MX"/>
        </w:rPr>
        <w:t>clases(){</w:t>
      </w:r>
      <w:r w:rsidRPr="0072520A">
        <w:rPr>
          <w:rFonts w:ascii="Consolas" w:eastAsia="Times New Roman" w:hAnsi="Consolas" w:cs="Courier New"/>
          <w:color w:val="000000"/>
          <w:sz w:val="20"/>
          <w:szCs w:val="20"/>
          <w:lang w:eastAsia="es-MX"/>
        </w:rPr>
        <w:br/>
        <w:t xml:space="preserve">    </w:t>
      </w:r>
      <w:r w:rsidRPr="0072520A">
        <w:rPr>
          <w:rFonts w:ascii="Consolas" w:eastAsia="Times New Roman" w:hAnsi="Consolas" w:cs="Courier New"/>
          <w:b/>
          <w:bCs/>
          <w:color w:val="000080"/>
          <w:sz w:val="20"/>
          <w:szCs w:val="20"/>
          <w:lang w:eastAsia="es-MX"/>
        </w:rPr>
        <w:t xml:space="preserve">val </w:t>
      </w:r>
      <w:r w:rsidRPr="0072520A">
        <w:rPr>
          <w:rFonts w:ascii="Consolas" w:eastAsia="Times New Roman" w:hAnsi="Consolas" w:cs="Courier New"/>
          <w:color w:val="000000"/>
          <w:sz w:val="20"/>
          <w:szCs w:val="20"/>
          <w:lang w:eastAsia="es-MX"/>
        </w:rPr>
        <w:t>camera = Camera()</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color w:val="000000"/>
          <w:sz w:val="20"/>
          <w:szCs w:val="20"/>
          <w:lang w:eastAsia="es-MX"/>
        </w:rPr>
        <w:t>camera.turnOn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 xml:space="preserve">    </w:t>
      </w:r>
      <w:proofErr w:type="spellStart"/>
      <w:r w:rsidRPr="0072520A">
        <w:rPr>
          <w:rFonts w:ascii="Consolas" w:eastAsia="Times New Roman" w:hAnsi="Consolas" w:cs="Courier New"/>
          <w:i/>
          <w:iCs/>
          <w:color w:val="000000"/>
          <w:sz w:val="20"/>
          <w:szCs w:val="20"/>
          <w:lang w:eastAsia="es-MX"/>
        </w:rPr>
        <w:t>println</w:t>
      </w:r>
      <w:proofErr w:type="spellEnd"/>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b/>
          <w:bCs/>
          <w:color w:val="008000"/>
          <w:sz w:val="20"/>
          <w:szCs w:val="20"/>
          <w:lang w:eastAsia="es-MX"/>
        </w:rPr>
        <w:t xml:space="preserve">"La capara </w:t>
      </w:r>
      <w:proofErr w:type="spellStart"/>
      <w:r w:rsidRPr="0072520A">
        <w:rPr>
          <w:rFonts w:ascii="Consolas" w:eastAsia="Times New Roman" w:hAnsi="Consolas" w:cs="Courier New"/>
          <w:b/>
          <w:bCs/>
          <w:color w:val="008000"/>
          <w:sz w:val="20"/>
          <w:szCs w:val="20"/>
          <w:lang w:eastAsia="es-MX"/>
        </w:rPr>
        <w:t>eatá</w:t>
      </w:r>
      <w:proofErr w:type="spellEnd"/>
      <w:r w:rsidRPr="0072520A">
        <w:rPr>
          <w:rFonts w:ascii="Consolas" w:eastAsia="Times New Roman" w:hAnsi="Consolas" w:cs="Courier New"/>
          <w:b/>
          <w:bCs/>
          <w:color w:val="008000"/>
          <w:sz w:val="20"/>
          <w:szCs w:val="20"/>
          <w:lang w:eastAsia="es-MX"/>
        </w:rPr>
        <w:t xml:space="preserve">: </w:t>
      </w:r>
      <w:r w:rsidRPr="0072520A">
        <w:rPr>
          <w:rFonts w:ascii="Consolas" w:eastAsia="Times New Roman" w:hAnsi="Consolas" w:cs="Courier New"/>
          <w:b/>
          <w:bCs/>
          <w:color w:val="000080"/>
          <w:sz w:val="20"/>
          <w:szCs w:val="20"/>
          <w:lang w:eastAsia="es-MX"/>
        </w:rPr>
        <w:t>${</w:t>
      </w:r>
      <w:proofErr w:type="spellStart"/>
      <w:r w:rsidRPr="0072520A">
        <w:rPr>
          <w:rFonts w:ascii="Consolas" w:eastAsia="Times New Roman" w:hAnsi="Consolas" w:cs="Courier New"/>
          <w:color w:val="000000"/>
          <w:sz w:val="20"/>
          <w:szCs w:val="20"/>
          <w:lang w:eastAsia="es-MX"/>
        </w:rPr>
        <w:t>camera.</w:t>
      </w:r>
      <w:r w:rsidRPr="0072520A">
        <w:rPr>
          <w:rFonts w:ascii="Consolas" w:eastAsia="Times New Roman" w:hAnsi="Consolas" w:cs="Courier New"/>
          <w:b/>
          <w:bCs/>
          <w:color w:val="660E7A"/>
          <w:sz w:val="20"/>
          <w:szCs w:val="20"/>
          <w:lang w:eastAsia="es-MX"/>
        </w:rPr>
        <w:t>isOn</w:t>
      </w:r>
      <w:proofErr w:type="spellEnd"/>
      <w:r w:rsidRPr="0072520A">
        <w:rPr>
          <w:rFonts w:ascii="Consolas" w:eastAsia="Times New Roman" w:hAnsi="Consolas" w:cs="Courier New"/>
          <w:b/>
          <w:bCs/>
          <w:color w:val="000080"/>
          <w:sz w:val="20"/>
          <w:szCs w:val="20"/>
          <w:lang w:eastAsia="es-MX"/>
        </w:rPr>
        <w:t>}</w:t>
      </w:r>
      <w:r w:rsidRPr="0072520A">
        <w:rPr>
          <w:rFonts w:ascii="Consolas" w:eastAsia="Times New Roman" w:hAnsi="Consolas" w:cs="Courier New"/>
          <w:b/>
          <w:bCs/>
          <w:color w:val="008000"/>
          <w:sz w:val="20"/>
          <w:szCs w:val="20"/>
          <w:lang w:eastAsia="es-MX"/>
        </w:rPr>
        <w:t>"</w:t>
      </w:r>
      <w:r w:rsidRPr="0072520A">
        <w:rPr>
          <w:rFonts w:ascii="Consolas" w:eastAsia="Times New Roman" w:hAnsi="Consolas" w:cs="Courier New"/>
          <w:color w:val="000000"/>
          <w:sz w:val="20"/>
          <w:szCs w:val="20"/>
          <w:lang w:eastAsia="es-MX"/>
        </w:rPr>
        <w:t>)</w:t>
      </w:r>
      <w:r w:rsidRPr="0072520A">
        <w:rPr>
          <w:rFonts w:ascii="Consolas" w:eastAsia="Times New Roman" w:hAnsi="Consolas" w:cs="Courier New"/>
          <w:color w:val="000000"/>
          <w:sz w:val="20"/>
          <w:szCs w:val="20"/>
          <w:lang w:eastAsia="es-MX"/>
        </w:rPr>
        <w:br/>
        <w:t>}</w:t>
      </w:r>
    </w:p>
    <w:p w:rsidR="0072520A" w:rsidRDefault="0072520A" w:rsidP="000711EA">
      <w:pPr>
        <w:tabs>
          <w:tab w:val="left" w:pos="480"/>
        </w:tabs>
      </w:pPr>
    </w:p>
    <w:p w:rsidR="00207864" w:rsidRPr="00207864" w:rsidRDefault="00207864" w:rsidP="00207864">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207864">
        <w:rPr>
          <w:rFonts w:ascii="cooper_hewittmedium" w:eastAsia="Times New Roman" w:hAnsi="cooper_hewittmedium" w:cs="Times New Roman"/>
          <w:b/>
          <w:bCs/>
          <w:color w:val="000000"/>
          <w:spacing w:val="-2"/>
          <w:kern w:val="36"/>
          <w:sz w:val="36"/>
          <w:szCs w:val="36"/>
          <w:lang w:eastAsia="es-MX"/>
        </w:rPr>
        <w:t>Modificadores de acceso</w:t>
      </w:r>
    </w:p>
    <w:p w:rsidR="00207864" w:rsidRPr="00207864" w:rsidRDefault="00207864" w:rsidP="00207864">
      <w:pPr>
        <w:spacing w:after="0" w:line="240" w:lineRule="auto"/>
        <w:rPr>
          <w:rFonts w:ascii="Arial" w:eastAsia="Times New Roman" w:hAnsi="Arial" w:cs="Arial"/>
          <w:color w:val="273B47"/>
          <w:sz w:val="24"/>
          <w:szCs w:val="24"/>
          <w:lang w:eastAsia="es-MX"/>
        </w:rPr>
      </w:pPr>
      <w:r w:rsidRPr="00207864">
        <w:rPr>
          <w:rFonts w:ascii="Arial" w:eastAsia="Times New Roman" w:hAnsi="Arial" w:cs="Arial"/>
          <w:color w:val="273B47"/>
          <w:sz w:val="24"/>
          <w:szCs w:val="24"/>
          <w:lang w:eastAsia="es-MX"/>
        </w:rPr>
        <w:t>En </w:t>
      </w:r>
      <w:proofErr w:type="spellStart"/>
      <w:r w:rsidRPr="00207864">
        <w:rPr>
          <w:rFonts w:ascii="Arial" w:eastAsia="Times New Roman" w:hAnsi="Arial" w:cs="Arial"/>
          <w:b/>
          <w:bCs/>
          <w:color w:val="273B47"/>
          <w:sz w:val="24"/>
          <w:szCs w:val="24"/>
          <w:lang w:eastAsia="es-MX"/>
        </w:rPr>
        <w:t>Kotlin</w:t>
      </w:r>
      <w:proofErr w:type="spellEnd"/>
      <w:r w:rsidRPr="00207864">
        <w:rPr>
          <w:rFonts w:ascii="Arial" w:eastAsia="Times New Roman" w:hAnsi="Arial" w:cs="Arial"/>
          <w:color w:val="273B47"/>
          <w:sz w:val="24"/>
          <w:szCs w:val="24"/>
          <w:lang w:eastAsia="es-MX"/>
        </w:rPr>
        <w:t> todos los valores son públicos por defecto.</w:t>
      </w:r>
    </w:p>
    <w:p w:rsidR="00207864" w:rsidRPr="00207864" w:rsidRDefault="00207864" w:rsidP="00207864">
      <w:pPr>
        <w:spacing w:after="0" w:line="240" w:lineRule="auto"/>
        <w:rPr>
          <w:rFonts w:ascii="Arial" w:eastAsia="Times New Roman" w:hAnsi="Arial" w:cs="Arial"/>
          <w:color w:val="273B47"/>
          <w:sz w:val="24"/>
          <w:szCs w:val="24"/>
          <w:lang w:eastAsia="es-MX"/>
        </w:rPr>
      </w:pPr>
      <w:r w:rsidRPr="00207864">
        <w:rPr>
          <w:rFonts w:ascii="Arial" w:eastAsia="Times New Roman" w:hAnsi="Arial" w:cs="Arial"/>
          <w:b/>
          <w:bCs/>
          <w:color w:val="273B47"/>
          <w:sz w:val="24"/>
          <w:szCs w:val="24"/>
          <w:lang w:eastAsia="es-MX"/>
        </w:rPr>
        <w:t>Modificadores de acceso</w:t>
      </w:r>
      <w:r w:rsidRPr="00207864">
        <w:rPr>
          <w:rFonts w:ascii="Arial" w:eastAsia="Times New Roman" w:hAnsi="Arial" w:cs="Arial"/>
          <w:color w:val="273B47"/>
          <w:sz w:val="24"/>
          <w:szCs w:val="24"/>
          <w:lang w:eastAsia="es-MX"/>
        </w:rPr>
        <w:t>:</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public</w:t>
      </w:r>
      <w:proofErr w:type="spellEnd"/>
      <w:r w:rsidRPr="00207864">
        <w:rPr>
          <w:rFonts w:ascii="Arial" w:eastAsia="Times New Roman" w:hAnsi="Arial" w:cs="Arial"/>
          <w:color w:val="273B47"/>
          <w:sz w:val="24"/>
          <w:szCs w:val="24"/>
          <w:lang w:eastAsia="es-MX"/>
        </w:rPr>
        <w:t>: todo acceso. Cualquier persona desde cualquier clase, método o lugar puede modificar el dato de esta variable.</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private</w:t>
      </w:r>
      <w:proofErr w:type="spellEnd"/>
      <w:r w:rsidRPr="00207864">
        <w:rPr>
          <w:rFonts w:ascii="Arial" w:eastAsia="Times New Roman" w:hAnsi="Arial" w:cs="Arial"/>
          <w:color w:val="273B47"/>
          <w:sz w:val="24"/>
          <w:szCs w:val="24"/>
          <w:lang w:eastAsia="es-MX"/>
        </w:rPr>
        <w:t>: acceso solo dentro de la clase. Es uno de los modificadores más duros y con mayor restricciones.</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protected</w:t>
      </w:r>
      <w:proofErr w:type="spellEnd"/>
      <w:r w:rsidRPr="00207864">
        <w:rPr>
          <w:rFonts w:ascii="Arial" w:eastAsia="Times New Roman" w:hAnsi="Arial" w:cs="Arial"/>
          <w:color w:val="273B47"/>
          <w:sz w:val="24"/>
          <w:szCs w:val="24"/>
          <w:lang w:eastAsia="es-MX"/>
        </w:rPr>
        <w:t>: acceso solo dentro de la clase y las clases que hereden.</w:t>
      </w:r>
    </w:p>
    <w:p w:rsidR="00207864" w:rsidRPr="00207864" w:rsidRDefault="00207864" w:rsidP="00207864">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07864">
        <w:rPr>
          <w:rFonts w:ascii="Arial" w:eastAsia="Times New Roman" w:hAnsi="Arial" w:cs="Arial"/>
          <w:b/>
          <w:bCs/>
          <w:color w:val="273B47"/>
          <w:sz w:val="24"/>
          <w:szCs w:val="24"/>
          <w:lang w:eastAsia="es-MX"/>
        </w:rPr>
        <w:t>internal</w:t>
      </w:r>
      <w:proofErr w:type="spellEnd"/>
      <w:r w:rsidRPr="00207864">
        <w:rPr>
          <w:rFonts w:ascii="Arial" w:eastAsia="Times New Roman" w:hAnsi="Arial" w:cs="Arial"/>
          <w:color w:val="273B47"/>
          <w:sz w:val="24"/>
          <w:szCs w:val="24"/>
          <w:lang w:eastAsia="es-MX"/>
        </w:rPr>
        <w:t>: acceso entre módulos.</w:t>
      </w:r>
    </w:p>
    <w:p w:rsidR="00207864" w:rsidRPr="00207864" w:rsidRDefault="00207864" w:rsidP="0020786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MX"/>
        </w:rPr>
      </w:pPr>
      <w:r w:rsidRPr="00207864">
        <w:rPr>
          <w:rFonts w:ascii="Courier New" w:eastAsia="Times New Roman" w:hAnsi="Courier New" w:cs="Courier New"/>
          <w:color w:val="75715E"/>
          <w:sz w:val="20"/>
          <w:szCs w:val="20"/>
          <w:shd w:val="clear" w:color="auto" w:fill="272822"/>
          <w:lang w:eastAsia="es-MX"/>
        </w:rPr>
        <w:t xml:space="preserve">// </w:t>
      </w:r>
      <w:proofErr w:type="spellStart"/>
      <w:r w:rsidRPr="00207864">
        <w:rPr>
          <w:rFonts w:ascii="Courier New" w:eastAsia="Times New Roman" w:hAnsi="Courier New" w:cs="Courier New"/>
          <w:color w:val="75715E"/>
          <w:sz w:val="20"/>
          <w:szCs w:val="20"/>
          <w:shd w:val="clear" w:color="auto" w:fill="272822"/>
          <w:lang w:eastAsia="es-MX"/>
        </w:rPr>
        <w:t>Private</w:t>
      </w:r>
      <w:proofErr w:type="spellEnd"/>
    </w:p>
    <w:p w:rsidR="00207864" w:rsidRPr="00207864" w:rsidRDefault="00207864" w:rsidP="0020786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07864">
        <w:rPr>
          <w:rFonts w:ascii="Courier New" w:eastAsia="Times New Roman" w:hAnsi="Courier New" w:cs="Courier New"/>
          <w:b/>
          <w:bCs/>
          <w:color w:val="F92672"/>
          <w:sz w:val="20"/>
          <w:szCs w:val="20"/>
          <w:shd w:val="clear" w:color="auto" w:fill="272822"/>
          <w:lang w:eastAsia="es-MX"/>
        </w:rPr>
        <w:t>private</w:t>
      </w:r>
      <w:proofErr w:type="spellEnd"/>
      <w:proofErr w:type="gramEnd"/>
      <w:r w:rsidRPr="00207864">
        <w:rPr>
          <w:rFonts w:ascii="Courier New" w:eastAsia="Times New Roman" w:hAnsi="Courier New" w:cs="Courier New"/>
          <w:color w:val="DDDDDD"/>
          <w:sz w:val="20"/>
          <w:szCs w:val="20"/>
          <w:shd w:val="clear" w:color="auto" w:fill="272822"/>
          <w:lang w:eastAsia="es-MX"/>
        </w:rPr>
        <w:t xml:space="preserve"> </w:t>
      </w:r>
      <w:proofErr w:type="spellStart"/>
      <w:r w:rsidRPr="00207864">
        <w:rPr>
          <w:rFonts w:ascii="Courier New" w:eastAsia="Times New Roman" w:hAnsi="Courier New" w:cs="Courier New"/>
          <w:b/>
          <w:bCs/>
          <w:color w:val="F92672"/>
          <w:sz w:val="20"/>
          <w:szCs w:val="20"/>
          <w:shd w:val="clear" w:color="auto" w:fill="272822"/>
          <w:lang w:eastAsia="es-MX"/>
        </w:rPr>
        <w:t>var</w:t>
      </w:r>
      <w:proofErr w:type="spellEnd"/>
      <w:r w:rsidRPr="00207864">
        <w:rPr>
          <w:rFonts w:ascii="Courier New" w:eastAsia="Times New Roman" w:hAnsi="Courier New" w:cs="Courier New"/>
          <w:color w:val="A6E22E"/>
          <w:sz w:val="20"/>
          <w:szCs w:val="20"/>
          <w:shd w:val="clear" w:color="auto" w:fill="272822"/>
          <w:lang w:eastAsia="es-MX"/>
        </w:rPr>
        <w:t xml:space="preserve"> </w:t>
      </w:r>
      <w:proofErr w:type="spellStart"/>
      <w:r w:rsidRPr="00207864">
        <w:rPr>
          <w:rFonts w:ascii="Courier New" w:eastAsia="Times New Roman" w:hAnsi="Courier New" w:cs="Courier New"/>
          <w:color w:val="A6E22E"/>
          <w:sz w:val="20"/>
          <w:szCs w:val="20"/>
          <w:shd w:val="clear" w:color="auto" w:fill="272822"/>
          <w:lang w:eastAsia="es-MX"/>
        </w:rPr>
        <w:t>size</w:t>
      </w:r>
      <w:proofErr w:type="spellEnd"/>
      <w:r w:rsidRPr="00207864">
        <w:rPr>
          <w:rFonts w:ascii="Courier New" w:eastAsia="Times New Roman" w:hAnsi="Courier New" w:cs="Courier New"/>
          <w:color w:val="A6E22E"/>
          <w:sz w:val="20"/>
          <w:szCs w:val="20"/>
          <w:shd w:val="clear" w:color="auto" w:fill="272822"/>
          <w:lang w:eastAsia="es-MX"/>
        </w:rPr>
        <w:t xml:space="preserve"> // Restringiendo el acceso o visibilidad; encapsulamiento</w:t>
      </w:r>
    </w:p>
    <w:p w:rsidR="00207864" w:rsidRDefault="00207864" w:rsidP="000711EA">
      <w:pPr>
        <w:tabs>
          <w:tab w:val="left" w:pos="480"/>
        </w:tabs>
      </w:pPr>
    </w:p>
    <w:p w:rsidR="002A51C2" w:rsidRDefault="002A51C2" w:rsidP="000711EA">
      <w:pPr>
        <w:tabs>
          <w:tab w:val="left" w:pos="480"/>
        </w:tabs>
      </w:pPr>
    </w:p>
    <w:p w:rsidR="002A51C2" w:rsidRPr="002A51C2" w:rsidRDefault="002A51C2" w:rsidP="002A51C2">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proofErr w:type="spellStart"/>
      <w:r w:rsidRPr="002A51C2">
        <w:rPr>
          <w:rFonts w:ascii="cooper_hewittmedium" w:eastAsia="Times New Roman" w:hAnsi="cooper_hewittmedium" w:cs="Times New Roman"/>
          <w:b/>
          <w:bCs/>
          <w:color w:val="000000"/>
          <w:spacing w:val="-2"/>
          <w:kern w:val="36"/>
          <w:sz w:val="36"/>
          <w:szCs w:val="36"/>
          <w:lang w:eastAsia="es-MX"/>
        </w:rPr>
        <w:t>Getters</w:t>
      </w:r>
      <w:proofErr w:type="spellEnd"/>
      <w:r w:rsidRPr="002A51C2">
        <w:rPr>
          <w:rFonts w:ascii="cooper_hewittmedium" w:eastAsia="Times New Roman" w:hAnsi="cooper_hewittmedium" w:cs="Times New Roman"/>
          <w:b/>
          <w:bCs/>
          <w:color w:val="000000"/>
          <w:spacing w:val="-2"/>
          <w:kern w:val="36"/>
          <w:sz w:val="36"/>
          <w:szCs w:val="36"/>
          <w:lang w:eastAsia="es-MX"/>
        </w:rPr>
        <w:t xml:space="preserve"> y </w:t>
      </w:r>
      <w:proofErr w:type="spellStart"/>
      <w:r w:rsidRPr="002A51C2">
        <w:rPr>
          <w:rFonts w:ascii="cooper_hewittmedium" w:eastAsia="Times New Roman" w:hAnsi="cooper_hewittmedium" w:cs="Times New Roman"/>
          <w:b/>
          <w:bCs/>
          <w:color w:val="000000"/>
          <w:spacing w:val="-2"/>
          <w:kern w:val="36"/>
          <w:sz w:val="36"/>
          <w:szCs w:val="36"/>
          <w:lang w:eastAsia="es-MX"/>
        </w:rPr>
        <w:t>Setters</w:t>
      </w:r>
      <w:proofErr w:type="spellEnd"/>
    </w:p>
    <w:p w:rsidR="002A51C2" w:rsidRPr="002A51C2" w:rsidRDefault="002A51C2" w:rsidP="002A51C2">
      <w:pPr>
        <w:spacing w:after="0" w:line="240" w:lineRule="auto"/>
        <w:rPr>
          <w:rFonts w:ascii="Arial" w:eastAsia="Times New Roman" w:hAnsi="Arial" w:cs="Arial"/>
          <w:color w:val="273B47"/>
          <w:sz w:val="24"/>
          <w:szCs w:val="24"/>
          <w:lang w:eastAsia="es-MX"/>
        </w:rPr>
      </w:pPr>
      <w:r w:rsidRPr="002A51C2">
        <w:rPr>
          <w:rFonts w:ascii="Arial" w:eastAsia="Times New Roman" w:hAnsi="Arial" w:cs="Arial"/>
          <w:color w:val="273B47"/>
          <w:sz w:val="24"/>
          <w:szCs w:val="24"/>
          <w:lang w:eastAsia="es-MX"/>
        </w:rPr>
        <w:t>Los </w:t>
      </w:r>
      <w:proofErr w:type="spellStart"/>
      <w:r w:rsidRPr="002A51C2">
        <w:rPr>
          <w:rFonts w:ascii="Arial" w:eastAsia="Times New Roman" w:hAnsi="Arial" w:cs="Arial"/>
          <w:b/>
          <w:bCs/>
          <w:color w:val="273B47"/>
          <w:sz w:val="24"/>
          <w:szCs w:val="24"/>
          <w:lang w:eastAsia="es-MX"/>
        </w:rPr>
        <w:t>Getters</w:t>
      </w:r>
      <w:proofErr w:type="spellEnd"/>
      <w:r w:rsidRPr="002A51C2">
        <w:rPr>
          <w:rFonts w:ascii="Arial" w:eastAsia="Times New Roman" w:hAnsi="Arial" w:cs="Arial"/>
          <w:color w:val="273B47"/>
          <w:sz w:val="24"/>
          <w:szCs w:val="24"/>
          <w:lang w:eastAsia="es-MX"/>
        </w:rPr>
        <w:t> y </w:t>
      </w:r>
      <w:proofErr w:type="spellStart"/>
      <w:r w:rsidRPr="002A51C2">
        <w:rPr>
          <w:rFonts w:ascii="Arial" w:eastAsia="Times New Roman" w:hAnsi="Arial" w:cs="Arial"/>
          <w:b/>
          <w:bCs/>
          <w:color w:val="273B47"/>
          <w:sz w:val="24"/>
          <w:szCs w:val="24"/>
          <w:lang w:eastAsia="es-MX"/>
        </w:rPr>
        <w:t>Setters</w:t>
      </w:r>
      <w:proofErr w:type="spellEnd"/>
      <w:r w:rsidRPr="002A51C2">
        <w:rPr>
          <w:rFonts w:ascii="Arial" w:eastAsia="Times New Roman" w:hAnsi="Arial" w:cs="Arial"/>
          <w:color w:val="273B47"/>
          <w:sz w:val="24"/>
          <w:szCs w:val="24"/>
          <w:lang w:eastAsia="es-MX"/>
        </w:rPr>
        <w:t> son métodos de acceso, lo que indica que son siempre declarados públicos, y nos sirven para dos cosas:</w:t>
      </w:r>
    </w:p>
    <w:p w:rsidR="002A51C2" w:rsidRPr="002A51C2" w:rsidRDefault="002A51C2" w:rsidP="002A51C2">
      <w:pPr>
        <w:numPr>
          <w:ilvl w:val="0"/>
          <w:numId w:val="12"/>
        </w:numPr>
        <w:spacing w:after="0" w:line="240" w:lineRule="auto"/>
        <w:ind w:left="113" w:right="113"/>
        <w:rPr>
          <w:rFonts w:ascii="Arial" w:eastAsia="Times New Roman" w:hAnsi="Arial" w:cs="Arial"/>
          <w:color w:val="273B47"/>
          <w:sz w:val="24"/>
          <w:szCs w:val="24"/>
          <w:lang w:eastAsia="es-MX"/>
        </w:rPr>
      </w:pPr>
      <w:proofErr w:type="spellStart"/>
      <w:r w:rsidRPr="002A51C2">
        <w:rPr>
          <w:rFonts w:ascii="Arial" w:eastAsia="Times New Roman" w:hAnsi="Arial" w:cs="Arial"/>
          <w:b/>
          <w:bCs/>
          <w:color w:val="273B47"/>
          <w:sz w:val="24"/>
          <w:szCs w:val="24"/>
          <w:lang w:eastAsia="es-MX"/>
        </w:rPr>
        <w:t>Getters</w:t>
      </w:r>
      <w:proofErr w:type="spellEnd"/>
      <w:r w:rsidRPr="002A51C2">
        <w:rPr>
          <w:rFonts w:ascii="Arial" w:eastAsia="Times New Roman" w:hAnsi="Arial" w:cs="Arial"/>
          <w:color w:val="273B47"/>
          <w:sz w:val="24"/>
          <w:szCs w:val="24"/>
          <w:lang w:eastAsia="es-MX"/>
        </w:rPr>
        <w:t>: significa obtener, pues nos sirve para obtener (recuperar o acceder) el valor ya asignado a un atributo y utilizarlo para cierto método.</w:t>
      </w:r>
    </w:p>
    <w:p w:rsidR="002A51C2" w:rsidRPr="002A51C2" w:rsidRDefault="002A51C2" w:rsidP="002A51C2">
      <w:pPr>
        <w:numPr>
          <w:ilvl w:val="0"/>
          <w:numId w:val="12"/>
        </w:numPr>
        <w:spacing w:after="0" w:line="240" w:lineRule="auto"/>
        <w:ind w:left="113" w:right="113"/>
        <w:rPr>
          <w:rFonts w:ascii="Arial" w:eastAsia="Times New Roman" w:hAnsi="Arial" w:cs="Arial"/>
          <w:color w:val="273B47"/>
          <w:sz w:val="24"/>
          <w:szCs w:val="24"/>
          <w:lang w:eastAsia="es-MX"/>
        </w:rPr>
      </w:pPr>
      <w:proofErr w:type="spellStart"/>
      <w:r w:rsidRPr="002A51C2">
        <w:rPr>
          <w:rFonts w:ascii="Arial" w:eastAsia="Times New Roman" w:hAnsi="Arial" w:cs="Arial"/>
          <w:b/>
          <w:bCs/>
          <w:color w:val="273B47"/>
          <w:sz w:val="24"/>
          <w:szCs w:val="24"/>
          <w:lang w:eastAsia="es-MX"/>
        </w:rPr>
        <w:t>Setters</w:t>
      </w:r>
      <w:proofErr w:type="spellEnd"/>
      <w:r w:rsidRPr="002A51C2">
        <w:rPr>
          <w:rFonts w:ascii="Arial" w:eastAsia="Times New Roman" w:hAnsi="Arial" w:cs="Arial"/>
          <w:color w:val="273B47"/>
          <w:sz w:val="24"/>
          <w:szCs w:val="24"/>
          <w:lang w:eastAsia="es-MX"/>
        </w:rPr>
        <w:t>: significa establecer, pues nos sirve para asignar un valor inicial a un atributo, pero de forma explícita. Además el Setter nunca retorna nada (Siempre es </w:t>
      </w:r>
      <w:proofErr w:type="spellStart"/>
      <w:r w:rsidRPr="002A51C2">
        <w:rPr>
          <w:rFonts w:ascii="Arial" w:eastAsia="Times New Roman" w:hAnsi="Arial" w:cs="Arial"/>
          <w:i/>
          <w:iCs/>
          <w:color w:val="273B47"/>
          <w:sz w:val="24"/>
          <w:szCs w:val="24"/>
          <w:lang w:eastAsia="es-MX"/>
        </w:rPr>
        <w:t>void</w:t>
      </w:r>
      <w:proofErr w:type="spellEnd"/>
      <w:r w:rsidRPr="002A51C2">
        <w:rPr>
          <w:rFonts w:ascii="Arial" w:eastAsia="Times New Roman" w:hAnsi="Arial" w:cs="Arial"/>
          <w:color w:val="273B47"/>
          <w:sz w:val="24"/>
          <w:szCs w:val="24"/>
          <w:lang w:eastAsia="es-MX"/>
        </w:rPr>
        <w:t>) y solo nos permite dar acceso público a ciertos atributos que deseemos el usuario pueda modificar.</w:t>
      </w:r>
    </w:p>
    <w:p w:rsidR="002A51C2" w:rsidRDefault="002A51C2" w:rsidP="000711EA">
      <w:pPr>
        <w:tabs>
          <w:tab w:val="left" w:pos="480"/>
        </w:tabs>
      </w:pPr>
    </w:p>
    <w:p w:rsidR="00515D36" w:rsidRPr="00515D36" w:rsidRDefault="00515D36"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515D36">
        <w:rPr>
          <w:rFonts w:ascii="Consolas" w:eastAsia="Times New Roman" w:hAnsi="Consolas" w:cs="Courier New"/>
          <w:b/>
          <w:bCs/>
          <w:color w:val="000080"/>
          <w:sz w:val="20"/>
          <w:szCs w:val="20"/>
          <w:lang w:eastAsia="es-MX"/>
        </w:rPr>
        <w:t>private</w:t>
      </w:r>
      <w:proofErr w:type="spellEnd"/>
      <w:proofErr w:type="gram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000080"/>
          <w:sz w:val="20"/>
          <w:szCs w:val="20"/>
          <w:lang w:eastAsia="es-MX"/>
        </w:rPr>
        <w:t>var</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 xml:space="preserve"> = </w:t>
      </w:r>
      <w:r w:rsidRPr="00515D36">
        <w:rPr>
          <w:rFonts w:ascii="Consolas" w:eastAsia="Times New Roman" w:hAnsi="Consolas" w:cs="Courier New"/>
          <w:color w:val="0000FF"/>
          <w:sz w:val="20"/>
          <w:szCs w:val="20"/>
          <w:lang w:eastAsia="es-MX"/>
        </w:rPr>
        <w:t>640</w:t>
      </w:r>
      <w:r w:rsidRPr="00515D36">
        <w:rPr>
          <w:rFonts w:ascii="Consolas" w:eastAsia="Times New Roman" w:hAnsi="Consolas" w:cs="Courier New"/>
          <w:color w:val="0000FF"/>
          <w:sz w:val="20"/>
          <w:szCs w:val="20"/>
          <w:lang w:eastAsia="es-MX"/>
        </w:rPr>
        <w:br/>
      </w:r>
      <w:r w:rsidRPr="00515D36">
        <w:rPr>
          <w:rFonts w:ascii="Consolas" w:eastAsia="Times New Roman" w:hAnsi="Consolas" w:cs="Courier New"/>
          <w:color w:val="0000FF"/>
          <w:sz w:val="20"/>
          <w:szCs w:val="20"/>
          <w:lang w:eastAsia="es-MX"/>
        </w:rPr>
        <w:br/>
      </w:r>
      <w:r w:rsidRPr="00515D36">
        <w:rPr>
          <w:rFonts w:ascii="Consolas" w:eastAsia="Times New Roman" w:hAnsi="Consolas" w:cs="Courier New"/>
          <w:i/>
          <w:iCs/>
          <w:color w:val="808080"/>
          <w:sz w:val="20"/>
          <w:szCs w:val="20"/>
          <w:lang w:eastAsia="es-MX"/>
        </w:rPr>
        <w:t>//</w:t>
      </w:r>
      <w:proofErr w:type="spellStart"/>
      <w:r w:rsidRPr="00515D36">
        <w:rPr>
          <w:rFonts w:ascii="Consolas" w:eastAsia="Times New Roman" w:hAnsi="Consolas" w:cs="Courier New"/>
          <w:i/>
          <w:iCs/>
          <w:color w:val="808080"/>
          <w:sz w:val="20"/>
          <w:szCs w:val="20"/>
          <w:lang w:eastAsia="es-MX"/>
        </w:rPr>
        <w:t>Get</w:t>
      </w:r>
      <w:proofErr w:type="spellEnd"/>
      <w:r w:rsidRPr="00515D36">
        <w:rPr>
          <w:rFonts w:ascii="Consolas" w:eastAsia="Times New Roman" w:hAnsi="Consolas" w:cs="Courier New"/>
          <w:i/>
          <w:iCs/>
          <w:color w:val="808080"/>
          <w:sz w:val="20"/>
          <w:szCs w:val="20"/>
          <w:lang w:eastAsia="es-MX"/>
        </w:rPr>
        <w:t xml:space="preserve"> y set para variables privadas</w:t>
      </w:r>
      <w:r w:rsidRPr="00515D36">
        <w:rPr>
          <w:rFonts w:ascii="Consolas" w:eastAsia="Times New Roman" w:hAnsi="Consolas" w:cs="Courier New"/>
          <w:i/>
          <w:iCs/>
          <w:color w:val="808080"/>
          <w:sz w:val="20"/>
          <w:szCs w:val="20"/>
          <w:lang w:eastAsia="es-MX"/>
        </w:rPr>
        <w:br/>
      </w:r>
      <w:r w:rsidRPr="00515D36">
        <w:rPr>
          <w:rFonts w:ascii="Consolas" w:eastAsia="Times New Roman" w:hAnsi="Consolas" w:cs="Courier New"/>
          <w:i/>
          <w:iCs/>
          <w:color w:val="808080"/>
          <w:sz w:val="20"/>
          <w:szCs w:val="20"/>
          <w:lang w:eastAsia="es-MX"/>
        </w:rPr>
        <w:br/>
      </w:r>
      <w:proofErr w:type="spellStart"/>
      <w:r w:rsidRPr="00515D36">
        <w:rPr>
          <w:rFonts w:ascii="Consolas" w:eastAsia="Times New Roman" w:hAnsi="Consolas" w:cs="Courier New"/>
          <w:b/>
          <w:bCs/>
          <w:color w:val="000080"/>
          <w:sz w:val="20"/>
          <w:szCs w:val="20"/>
          <w:lang w:eastAsia="es-MX"/>
        </w:rPr>
        <w:t>fun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color w:val="000000"/>
          <w:sz w:val="20"/>
          <w:szCs w:val="20"/>
          <w:lang w:eastAsia="es-MX"/>
        </w:rPr>
        <w:t>setResolution</w:t>
      </w:r>
      <w:proofErr w:type="spellEnd"/>
      <w:r w:rsidRPr="00515D36">
        <w:rPr>
          <w:rFonts w:ascii="Consolas" w:eastAsia="Times New Roman" w:hAnsi="Consolas" w:cs="Courier New"/>
          <w:color w:val="000000"/>
          <w:sz w:val="20"/>
          <w:szCs w:val="20"/>
          <w:lang w:eastAsia="es-MX"/>
        </w:rPr>
        <w:t>(</w:t>
      </w:r>
      <w:proofErr w:type="spellStart"/>
      <w:r w:rsidRPr="00515D36">
        <w:rPr>
          <w:rFonts w:ascii="Consolas" w:eastAsia="Times New Roman" w:hAnsi="Consolas" w:cs="Courier New"/>
          <w:color w:val="000000"/>
          <w:sz w:val="20"/>
          <w:szCs w:val="20"/>
          <w:lang w:eastAsia="es-MX"/>
        </w:rPr>
        <w: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t xml:space="preserve">    </w:t>
      </w:r>
      <w:proofErr w:type="spellStart"/>
      <w:r w:rsidRPr="00515D36">
        <w:rPr>
          <w:rFonts w:ascii="Consolas" w:eastAsia="Times New Roman" w:hAnsi="Consolas" w:cs="Courier New"/>
          <w:b/>
          <w:bCs/>
          <w:color w:val="000080"/>
          <w:sz w:val="20"/>
          <w:szCs w:val="20"/>
          <w:lang w:eastAsia="es-MX"/>
        </w:rPr>
        <w:t>this</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b/>
          <w:bCs/>
          <w:color w:val="660E7A"/>
          <w:sz w:val="20"/>
          <w:szCs w:val="20"/>
          <w:lang w:eastAsia="es-MX"/>
        </w:rPr>
        <w:t xml:space="preserve"> </w:t>
      </w:r>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resolution</w:t>
      </w:r>
      <w:proofErr w:type="spellEnd"/>
      <w:r w:rsidRPr="00515D36">
        <w:rPr>
          <w:rFonts w:ascii="Consolas" w:eastAsia="Times New Roman" w:hAnsi="Consolas" w:cs="Courier New"/>
          <w:color w:val="000000"/>
          <w:sz w:val="20"/>
          <w:szCs w:val="20"/>
          <w:lang w:eastAsia="es-MX"/>
        </w:rPr>
        <w:br/>
        <w:t>}</w:t>
      </w:r>
      <w:r w:rsidRPr="00515D36">
        <w:rPr>
          <w:rFonts w:ascii="Consolas" w:eastAsia="Times New Roman" w:hAnsi="Consolas" w:cs="Courier New"/>
          <w:color w:val="000000"/>
          <w:sz w:val="20"/>
          <w:szCs w:val="20"/>
          <w:lang w:eastAsia="es-MX"/>
        </w:rPr>
        <w:br/>
      </w:r>
      <w:r w:rsidRPr="00515D36">
        <w:rPr>
          <w:rFonts w:ascii="Consolas" w:eastAsia="Times New Roman" w:hAnsi="Consolas" w:cs="Courier New"/>
          <w:color w:val="000000"/>
          <w:sz w:val="20"/>
          <w:szCs w:val="20"/>
          <w:lang w:eastAsia="es-MX"/>
        </w:rPr>
        <w:br/>
      </w:r>
      <w:proofErr w:type="spellStart"/>
      <w:r w:rsidRPr="00515D36">
        <w:rPr>
          <w:rFonts w:ascii="Consolas" w:eastAsia="Times New Roman" w:hAnsi="Consolas" w:cs="Courier New"/>
          <w:b/>
          <w:bCs/>
          <w:color w:val="000080"/>
          <w:sz w:val="20"/>
          <w:szCs w:val="20"/>
          <w:lang w:eastAsia="es-MX"/>
        </w:rPr>
        <w:t>fun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color w:val="000000"/>
          <w:sz w:val="20"/>
          <w:szCs w:val="20"/>
          <w:lang w:eastAsia="es-MX"/>
        </w:rPr>
        <w:t>getResolution</w:t>
      </w:r>
      <w:proofErr w:type="spellEnd"/>
      <w:r w:rsidRPr="00515D36">
        <w:rPr>
          <w:rFonts w:ascii="Consolas" w:eastAsia="Times New Roman" w:hAnsi="Consolas" w:cs="Courier New"/>
          <w:color w:val="000000"/>
          <w:sz w:val="20"/>
          <w:szCs w:val="20"/>
          <w:lang w:eastAsia="es-MX"/>
        </w:rPr>
        <w:t xml:space="preserve">(): </w:t>
      </w:r>
      <w:proofErr w:type="spellStart"/>
      <w:r w:rsidRPr="00515D36">
        <w:rPr>
          <w:rFonts w:ascii="Consolas" w:eastAsia="Times New Roman" w:hAnsi="Consolas" w:cs="Courier New"/>
          <w:color w:val="000000"/>
          <w:sz w:val="20"/>
          <w:szCs w:val="20"/>
          <w:lang w:eastAsia="es-MX"/>
        </w:rPr>
        <w:t>Int</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t xml:space="preserve">    </w:t>
      </w:r>
      <w:proofErr w:type="spellStart"/>
      <w:r w:rsidRPr="00515D36">
        <w:rPr>
          <w:rFonts w:ascii="Consolas" w:eastAsia="Times New Roman" w:hAnsi="Consolas" w:cs="Courier New"/>
          <w:b/>
          <w:bCs/>
          <w:color w:val="000080"/>
          <w:sz w:val="20"/>
          <w:szCs w:val="20"/>
          <w:lang w:eastAsia="es-MX"/>
        </w:rPr>
        <w:t>return</w:t>
      </w:r>
      <w:proofErr w:type="spellEnd"/>
      <w:r w:rsidRPr="00515D36">
        <w:rPr>
          <w:rFonts w:ascii="Consolas" w:eastAsia="Times New Roman" w:hAnsi="Consolas" w:cs="Courier New"/>
          <w:b/>
          <w:bCs/>
          <w:color w:val="000080"/>
          <w:sz w:val="20"/>
          <w:szCs w:val="20"/>
          <w:lang w:eastAsia="es-MX"/>
        </w:rPr>
        <w:t xml:space="preserve"> </w:t>
      </w:r>
      <w:proofErr w:type="spellStart"/>
      <w:r w:rsidRPr="00515D36">
        <w:rPr>
          <w:rFonts w:ascii="Consolas" w:eastAsia="Times New Roman" w:hAnsi="Consolas" w:cs="Courier New"/>
          <w:b/>
          <w:bCs/>
          <w:color w:val="000080"/>
          <w:sz w:val="20"/>
          <w:szCs w:val="20"/>
          <w:lang w:eastAsia="es-MX"/>
        </w:rPr>
        <w:t>this</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660E7A"/>
          <w:sz w:val="20"/>
          <w:szCs w:val="20"/>
          <w:lang w:eastAsia="es-MX"/>
        </w:rPr>
        <w:t>resolution</w:t>
      </w:r>
      <w:proofErr w:type="spellEnd"/>
      <w:r w:rsidRPr="00515D36">
        <w:rPr>
          <w:rFonts w:ascii="Consolas" w:eastAsia="Times New Roman" w:hAnsi="Consolas" w:cs="Courier New"/>
          <w:b/>
          <w:bCs/>
          <w:color w:val="660E7A"/>
          <w:sz w:val="20"/>
          <w:szCs w:val="20"/>
          <w:lang w:eastAsia="es-MX"/>
        </w:rPr>
        <w:br/>
      </w:r>
      <w:r w:rsidRPr="00515D36">
        <w:rPr>
          <w:rFonts w:ascii="Consolas" w:eastAsia="Times New Roman" w:hAnsi="Consolas" w:cs="Courier New"/>
          <w:color w:val="000000"/>
          <w:sz w:val="20"/>
          <w:szCs w:val="20"/>
          <w:lang w:eastAsia="es-MX"/>
        </w:rPr>
        <w:t>}</w:t>
      </w:r>
    </w:p>
    <w:p w:rsidR="00515D36" w:rsidRDefault="00515D36" w:rsidP="000711EA">
      <w:pPr>
        <w:tabs>
          <w:tab w:val="left" w:pos="480"/>
        </w:tabs>
      </w:pPr>
      <w:r>
        <w:lastRenderedPageBreak/>
        <w:t xml:space="preserve">Uso </w:t>
      </w:r>
    </w:p>
    <w:p w:rsidR="00515D36" w:rsidRPr="00515D36" w:rsidRDefault="00515D36" w:rsidP="00515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s-MX"/>
        </w:rPr>
      </w:pPr>
      <w:proofErr w:type="spellStart"/>
      <w:proofErr w:type="gramStart"/>
      <w:r w:rsidRPr="00515D36">
        <w:rPr>
          <w:rFonts w:ascii="Consolas" w:eastAsia="Times New Roman" w:hAnsi="Consolas" w:cs="Courier New"/>
          <w:color w:val="000000"/>
          <w:sz w:val="20"/>
          <w:szCs w:val="20"/>
          <w:lang w:eastAsia="es-MX"/>
        </w:rPr>
        <w:t>camera.setResolution</w:t>
      </w:r>
      <w:proofErr w:type="spellEnd"/>
      <w:r w:rsidRPr="00515D36">
        <w:rPr>
          <w:rFonts w:ascii="Consolas" w:eastAsia="Times New Roman" w:hAnsi="Consolas" w:cs="Courier New"/>
          <w:color w:val="000000"/>
          <w:sz w:val="20"/>
          <w:szCs w:val="20"/>
          <w:lang w:eastAsia="es-MX"/>
        </w:rPr>
        <w:t>(</w:t>
      </w:r>
      <w:proofErr w:type="gramEnd"/>
      <w:r w:rsidRPr="00515D36">
        <w:rPr>
          <w:rFonts w:ascii="Consolas" w:eastAsia="Times New Roman" w:hAnsi="Consolas" w:cs="Courier New"/>
          <w:color w:val="0000FF"/>
          <w:sz w:val="20"/>
          <w:szCs w:val="20"/>
          <w:lang w:eastAsia="es-MX"/>
        </w:rPr>
        <w:t>1080</w:t>
      </w:r>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color w:val="000000"/>
          <w:sz w:val="20"/>
          <w:szCs w:val="20"/>
          <w:lang w:eastAsia="es-MX"/>
        </w:rPr>
        <w:br/>
      </w:r>
      <w:proofErr w:type="spellStart"/>
      <w:r w:rsidRPr="00515D36">
        <w:rPr>
          <w:rFonts w:ascii="Consolas" w:eastAsia="Times New Roman" w:hAnsi="Consolas" w:cs="Courier New"/>
          <w:i/>
          <w:iCs/>
          <w:color w:val="000000"/>
          <w:sz w:val="20"/>
          <w:szCs w:val="20"/>
          <w:lang w:eastAsia="es-MX"/>
        </w:rPr>
        <w:t>println</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008000"/>
          <w:sz w:val="20"/>
          <w:szCs w:val="20"/>
          <w:lang w:eastAsia="es-MX"/>
        </w:rPr>
        <w:t>"</w:t>
      </w:r>
      <w:proofErr w:type="spellStart"/>
      <w:r w:rsidRPr="00515D36">
        <w:rPr>
          <w:rFonts w:ascii="Consolas" w:eastAsia="Times New Roman" w:hAnsi="Consolas" w:cs="Courier New"/>
          <w:b/>
          <w:bCs/>
          <w:color w:val="008000"/>
          <w:sz w:val="20"/>
          <w:szCs w:val="20"/>
          <w:lang w:eastAsia="es-MX"/>
        </w:rPr>
        <w:t>Resolution</w:t>
      </w:r>
      <w:proofErr w:type="spellEnd"/>
      <w:r w:rsidRPr="00515D36">
        <w:rPr>
          <w:rFonts w:ascii="Consolas" w:eastAsia="Times New Roman" w:hAnsi="Consolas" w:cs="Courier New"/>
          <w:b/>
          <w:bCs/>
          <w:color w:val="008000"/>
          <w:sz w:val="20"/>
          <w:szCs w:val="20"/>
          <w:lang w:eastAsia="es-MX"/>
        </w:rPr>
        <w:t xml:space="preserve">: </w:t>
      </w:r>
      <w:r w:rsidRPr="00515D36">
        <w:rPr>
          <w:rFonts w:ascii="Consolas" w:eastAsia="Times New Roman" w:hAnsi="Consolas" w:cs="Courier New"/>
          <w:b/>
          <w:bCs/>
          <w:color w:val="000080"/>
          <w:sz w:val="20"/>
          <w:szCs w:val="20"/>
          <w:lang w:eastAsia="es-MX"/>
        </w:rPr>
        <w:t>${</w:t>
      </w:r>
      <w:proofErr w:type="spellStart"/>
      <w:r w:rsidRPr="00515D36">
        <w:rPr>
          <w:rFonts w:ascii="Consolas" w:eastAsia="Times New Roman" w:hAnsi="Consolas" w:cs="Courier New"/>
          <w:color w:val="000000"/>
          <w:sz w:val="20"/>
          <w:szCs w:val="20"/>
          <w:lang w:eastAsia="es-MX"/>
        </w:rPr>
        <w:t>camera.getResolution</w:t>
      </w:r>
      <w:proofErr w:type="spellEnd"/>
      <w:r w:rsidRPr="00515D36">
        <w:rPr>
          <w:rFonts w:ascii="Consolas" w:eastAsia="Times New Roman" w:hAnsi="Consolas" w:cs="Courier New"/>
          <w:color w:val="000000"/>
          <w:sz w:val="20"/>
          <w:szCs w:val="20"/>
          <w:lang w:eastAsia="es-MX"/>
        </w:rPr>
        <w:t>()</w:t>
      </w:r>
      <w:r w:rsidRPr="00515D36">
        <w:rPr>
          <w:rFonts w:ascii="Consolas" w:eastAsia="Times New Roman" w:hAnsi="Consolas" w:cs="Courier New"/>
          <w:b/>
          <w:bCs/>
          <w:color w:val="000080"/>
          <w:sz w:val="20"/>
          <w:szCs w:val="20"/>
          <w:lang w:eastAsia="es-MX"/>
        </w:rPr>
        <w:t>}</w:t>
      </w:r>
      <w:r w:rsidRPr="00515D36">
        <w:rPr>
          <w:rFonts w:ascii="Consolas" w:eastAsia="Times New Roman" w:hAnsi="Consolas" w:cs="Courier New"/>
          <w:b/>
          <w:bCs/>
          <w:color w:val="008000"/>
          <w:sz w:val="20"/>
          <w:szCs w:val="20"/>
          <w:lang w:eastAsia="es-MX"/>
        </w:rPr>
        <w:t>"</w:t>
      </w:r>
      <w:r w:rsidRPr="00515D36">
        <w:rPr>
          <w:rFonts w:ascii="Consolas" w:eastAsia="Times New Roman" w:hAnsi="Consolas" w:cs="Courier New"/>
          <w:color w:val="000000"/>
          <w:sz w:val="20"/>
          <w:szCs w:val="20"/>
          <w:lang w:eastAsia="es-MX"/>
        </w:rPr>
        <w:t>)</w:t>
      </w:r>
    </w:p>
    <w:p w:rsidR="00515D36" w:rsidRPr="000711EA" w:rsidRDefault="00515D36" w:rsidP="000711EA">
      <w:pPr>
        <w:tabs>
          <w:tab w:val="left" w:pos="480"/>
        </w:tabs>
      </w:pPr>
      <w:bookmarkStart w:id="1" w:name="_GoBack"/>
      <w:bookmarkEnd w:id="1"/>
    </w:p>
    <w:sectPr w:rsidR="00515D36" w:rsidRPr="00071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167"/>
    <w:multiLevelType w:val="multilevel"/>
    <w:tmpl w:val="0FB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329E"/>
    <w:multiLevelType w:val="multilevel"/>
    <w:tmpl w:val="258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0ADF"/>
    <w:multiLevelType w:val="multilevel"/>
    <w:tmpl w:val="98B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03AD2"/>
    <w:multiLevelType w:val="multilevel"/>
    <w:tmpl w:val="A88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7F29"/>
    <w:multiLevelType w:val="multilevel"/>
    <w:tmpl w:val="2FF4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36DDD"/>
    <w:multiLevelType w:val="multilevel"/>
    <w:tmpl w:val="27B6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D097D"/>
    <w:multiLevelType w:val="multilevel"/>
    <w:tmpl w:val="4CE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506ED"/>
    <w:multiLevelType w:val="multilevel"/>
    <w:tmpl w:val="E7C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52E2E"/>
    <w:multiLevelType w:val="multilevel"/>
    <w:tmpl w:val="A7A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B50CC"/>
    <w:multiLevelType w:val="multilevel"/>
    <w:tmpl w:val="BC80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20CE4"/>
    <w:multiLevelType w:val="multilevel"/>
    <w:tmpl w:val="4C7A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E59BF"/>
    <w:multiLevelType w:val="multilevel"/>
    <w:tmpl w:val="865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2"/>
  </w:num>
  <w:num w:numId="5">
    <w:abstractNumId w:val="8"/>
  </w:num>
  <w:num w:numId="6">
    <w:abstractNumId w:val="9"/>
  </w:num>
  <w:num w:numId="7">
    <w:abstractNumId w:val="10"/>
  </w:num>
  <w:num w:numId="8">
    <w:abstractNumId w:val="11"/>
  </w:num>
  <w:num w:numId="9">
    <w:abstractNumId w:val="0"/>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89"/>
    <w:rsid w:val="00043A90"/>
    <w:rsid w:val="000711EA"/>
    <w:rsid w:val="00207864"/>
    <w:rsid w:val="00271111"/>
    <w:rsid w:val="002A51C2"/>
    <w:rsid w:val="00406E85"/>
    <w:rsid w:val="004E2D71"/>
    <w:rsid w:val="004F77A1"/>
    <w:rsid w:val="00515D36"/>
    <w:rsid w:val="005E7531"/>
    <w:rsid w:val="00621689"/>
    <w:rsid w:val="0072520A"/>
    <w:rsid w:val="007D702C"/>
    <w:rsid w:val="00827A06"/>
    <w:rsid w:val="008F515C"/>
    <w:rsid w:val="0090437E"/>
    <w:rsid w:val="009E2CF2"/>
    <w:rsid w:val="00A0256F"/>
    <w:rsid w:val="00AF53BE"/>
    <w:rsid w:val="00B55132"/>
    <w:rsid w:val="00B87BA9"/>
    <w:rsid w:val="00C0743D"/>
    <w:rsid w:val="00C163DD"/>
    <w:rsid w:val="00C5108E"/>
    <w:rsid w:val="00CB6F26"/>
    <w:rsid w:val="00CC2BE5"/>
    <w:rsid w:val="00D014D0"/>
    <w:rsid w:val="00D90DBE"/>
    <w:rsid w:val="00DC4014"/>
    <w:rsid w:val="00DE5286"/>
    <w:rsid w:val="00E00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6DB72-B655-442F-9C0C-FDE42F5B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21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406E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68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216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21689"/>
    <w:rPr>
      <w:b/>
      <w:bCs/>
    </w:rPr>
  </w:style>
  <w:style w:type="character" w:styleId="nfasis">
    <w:name w:val="Emphasis"/>
    <w:basedOn w:val="Fuentedeprrafopredeter"/>
    <w:uiPriority w:val="20"/>
    <w:qFormat/>
    <w:rsid w:val="00621689"/>
    <w:rPr>
      <w:i/>
      <w:iCs/>
    </w:rPr>
  </w:style>
  <w:style w:type="paragraph" w:styleId="HTMLconformatoprevio">
    <w:name w:val="HTML Preformatted"/>
    <w:basedOn w:val="Normal"/>
    <w:link w:val="HTMLconformatoprevioCar"/>
    <w:uiPriority w:val="99"/>
    <w:semiHidden/>
    <w:unhideWhenUsed/>
    <w:rsid w:val="004E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E2D7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E2D71"/>
    <w:rPr>
      <w:rFonts w:ascii="Courier New" w:eastAsia="Times New Roman" w:hAnsi="Courier New" w:cs="Courier New"/>
      <w:sz w:val="20"/>
      <w:szCs w:val="20"/>
    </w:rPr>
  </w:style>
  <w:style w:type="character" w:customStyle="1" w:styleId="hljs-function">
    <w:name w:val="hljs-function"/>
    <w:basedOn w:val="Fuentedeprrafopredeter"/>
    <w:rsid w:val="004E2D71"/>
  </w:style>
  <w:style w:type="character" w:customStyle="1" w:styleId="hljs-keyword">
    <w:name w:val="hljs-keyword"/>
    <w:basedOn w:val="Fuentedeprrafopredeter"/>
    <w:rsid w:val="004E2D71"/>
  </w:style>
  <w:style w:type="character" w:customStyle="1" w:styleId="hljs-title">
    <w:name w:val="hljs-title"/>
    <w:basedOn w:val="Fuentedeprrafopredeter"/>
    <w:rsid w:val="004E2D71"/>
  </w:style>
  <w:style w:type="character" w:customStyle="1" w:styleId="hljs-params">
    <w:name w:val="hljs-params"/>
    <w:basedOn w:val="Fuentedeprrafopredeter"/>
    <w:rsid w:val="004E2D71"/>
  </w:style>
  <w:style w:type="character" w:customStyle="1" w:styleId="hljs-type">
    <w:name w:val="hljs-type"/>
    <w:basedOn w:val="Fuentedeprrafopredeter"/>
    <w:rsid w:val="004E2D71"/>
  </w:style>
  <w:style w:type="character" w:customStyle="1" w:styleId="hljs-string">
    <w:name w:val="hljs-string"/>
    <w:basedOn w:val="Fuentedeprrafopredeter"/>
    <w:rsid w:val="004E2D71"/>
  </w:style>
  <w:style w:type="character" w:customStyle="1" w:styleId="hljs-variable">
    <w:name w:val="hljs-variable"/>
    <w:basedOn w:val="Fuentedeprrafopredeter"/>
    <w:rsid w:val="00DC4014"/>
  </w:style>
  <w:style w:type="character" w:customStyle="1" w:styleId="hljs-number">
    <w:name w:val="hljs-number"/>
    <w:basedOn w:val="Fuentedeprrafopredeter"/>
    <w:rsid w:val="00DC4014"/>
  </w:style>
  <w:style w:type="character" w:customStyle="1" w:styleId="Ttulo2Car">
    <w:name w:val="Título 2 Car"/>
    <w:basedOn w:val="Fuentedeprrafopredeter"/>
    <w:link w:val="Ttulo2"/>
    <w:uiPriority w:val="9"/>
    <w:semiHidden/>
    <w:rsid w:val="00406E85"/>
    <w:rPr>
      <w:rFonts w:asciiTheme="majorHAnsi" w:eastAsiaTheme="majorEastAsia" w:hAnsiTheme="majorHAnsi" w:cstheme="majorBidi"/>
      <w:color w:val="2E74B5" w:themeColor="accent1" w:themeShade="BF"/>
      <w:sz w:val="26"/>
      <w:szCs w:val="26"/>
    </w:rPr>
  </w:style>
  <w:style w:type="character" w:customStyle="1" w:styleId="hljs-selector-tag">
    <w:name w:val="hljs-selector-tag"/>
    <w:basedOn w:val="Fuentedeprrafopredeter"/>
    <w:rsid w:val="00406E85"/>
  </w:style>
  <w:style w:type="character" w:customStyle="1" w:styleId="is-text">
    <w:name w:val="is-text"/>
    <w:basedOn w:val="Fuentedeprrafopredeter"/>
    <w:rsid w:val="00406E85"/>
  </w:style>
  <w:style w:type="character" w:styleId="Hipervnculo">
    <w:name w:val="Hyperlink"/>
    <w:basedOn w:val="Fuentedeprrafopredeter"/>
    <w:uiPriority w:val="99"/>
    <w:semiHidden/>
    <w:unhideWhenUsed/>
    <w:rsid w:val="00406E85"/>
    <w:rPr>
      <w:color w:val="0000FF"/>
      <w:u w:val="single"/>
    </w:rPr>
  </w:style>
  <w:style w:type="paragraph" w:customStyle="1" w:styleId="discussioninfo-time">
    <w:name w:val="discussioninfo-time"/>
    <w:basedOn w:val="Normal"/>
    <w:rsid w:val="00406E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ljs-comment">
    <w:name w:val="hljs-comment"/>
    <w:basedOn w:val="Fuentedeprrafopredeter"/>
    <w:rsid w:val="00C163DD"/>
  </w:style>
  <w:style w:type="character" w:customStyle="1" w:styleId="hljs-builtin">
    <w:name w:val="hljs-built_in"/>
    <w:basedOn w:val="Fuentedeprrafopredeter"/>
    <w:rsid w:val="00D014D0"/>
  </w:style>
  <w:style w:type="character" w:customStyle="1" w:styleId="hljs-attribute">
    <w:name w:val="hljs-attribute"/>
    <w:basedOn w:val="Fuentedeprrafopredeter"/>
    <w:rsid w:val="00D014D0"/>
  </w:style>
  <w:style w:type="character" w:customStyle="1" w:styleId="http">
    <w:name w:val="http"/>
    <w:basedOn w:val="Fuentedeprrafopredeter"/>
    <w:rsid w:val="00D014D0"/>
  </w:style>
  <w:style w:type="character" w:customStyle="1" w:styleId="avrasm">
    <w:name w:val="avrasm"/>
    <w:basedOn w:val="Fuentedeprrafopredeter"/>
    <w:rsid w:val="00D014D0"/>
  </w:style>
  <w:style w:type="character" w:customStyle="1" w:styleId="hljs-symbol">
    <w:name w:val="hljs-symbol"/>
    <w:basedOn w:val="Fuentedeprrafopredeter"/>
    <w:rsid w:val="00D014D0"/>
  </w:style>
  <w:style w:type="character" w:customStyle="1" w:styleId="hljs-meta">
    <w:name w:val="hljs-meta"/>
    <w:basedOn w:val="Fuentedeprrafopredeter"/>
    <w:rsid w:val="00D014D0"/>
  </w:style>
  <w:style w:type="character" w:customStyle="1" w:styleId="hljs-literal">
    <w:name w:val="hljs-literal"/>
    <w:basedOn w:val="Fuentedeprrafopredeter"/>
    <w:rsid w:val="00AF53BE"/>
  </w:style>
  <w:style w:type="character" w:customStyle="1" w:styleId="hljs-name">
    <w:name w:val="hljs-name"/>
    <w:basedOn w:val="Fuentedeprrafopredeter"/>
    <w:rsid w:val="005E7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3472">
      <w:bodyDiv w:val="1"/>
      <w:marLeft w:val="0"/>
      <w:marRight w:val="0"/>
      <w:marTop w:val="0"/>
      <w:marBottom w:val="0"/>
      <w:divBdr>
        <w:top w:val="none" w:sz="0" w:space="0" w:color="auto"/>
        <w:left w:val="none" w:sz="0" w:space="0" w:color="auto"/>
        <w:bottom w:val="none" w:sz="0" w:space="0" w:color="auto"/>
        <w:right w:val="none" w:sz="0" w:space="0" w:color="auto"/>
      </w:divBdr>
    </w:div>
    <w:div w:id="76024850">
      <w:bodyDiv w:val="1"/>
      <w:marLeft w:val="0"/>
      <w:marRight w:val="0"/>
      <w:marTop w:val="0"/>
      <w:marBottom w:val="0"/>
      <w:divBdr>
        <w:top w:val="none" w:sz="0" w:space="0" w:color="auto"/>
        <w:left w:val="none" w:sz="0" w:space="0" w:color="auto"/>
        <w:bottom w:val="none" w:sz="0" w:space="0" w:color="auto"/>
        <w:right w:val="none" w:sz="0" w:space="0" w:color="auto"/>
      </w:divBdr>
      <w:divsChild>
        <w:div w:id="1923757379">
          <w:marLeft w:val="0"/>
          <w:marRight w:val="0"/>
          <w:marTop w:val="0"/>
          <w:marBottom w:val="0"/>
          <w:divBdr>
            <w:top w:val="none" w:sz="0" w:space="0" w:color="auto"/>
            <w:left w:val="none" w:sz="0" w:space="0" w:color="auto"/>
            <w:bottom w:val="none" w:sz="0" w:space="0" w:color="auto"/>
            <w:right w:val="none" w:sz="0" w:space="0" w:color="auto"/>
          </w:divBdr>
          <w:divsChild>
            <w:div w:id="420611462">
              <w:marLeft w:val="0"/>
              <w:marRight w:val="0"/>
              <w:marTop w:val="0"/>
              <w:marBottom w:val="0"/>
              <w:divBdr>
                <w:top w:val="none" w:sz="0" w:space="0" w:color="auto"/>
                <w:left w:val="none" w:sz="0" w:space="0" w:color="auto"/>
                <w:bottom w:val="none" w:sz="0" w:space="0" w:color="auto"/>
                <w:right w:val="none" w:sz="0" w:space="0" w:color="auto"/>
              </w:divBdr>
              <w:divsChild>
                <w:div w:id="786393099">
                  <w:marLeft w:val="0"/>
                  <w:marRight w:val="0"/>
                  <w:marTop w:val="0"/>
                  <w:marBottom w:val="0"/>
                  <w:divBdr>
                    <w:top w:val="none" w:sz="0" w:space="0" w:color="auto"/>
                    <w:left w:val="none" w:sz="0" w:space="0" w:color="auto"/>
                    <w:bottom w:val="none" w:sz="0" w:space="0" w:color="auto"/>
                    <w:right w:val="none" w:sz="0" w:space="0" w:color="auto"/>
                  </w:divBdr>
                  <w:divsChild>
                    <w:div w:id="554321272">
                      <w:marLeft w:val="0"/>
                      <w:marRight w:val="0"/>
                      <w:marTop w:val="0"/>
                      <w:marBottom w:val="0"/>
                      <w:divBdr>
                        <w:top w:val="none" w:sz="0" w:space="0" w:color="auto"/>
                        <w:left w:val="none" w:sz="0" w:space="0" w:color="auto"/>
                        <w:bottom w:val="none" w:sz="0" w:space="0" w:color="auto"/>
                        <w:right w:val="none" w:sz="0" w:space="0" w:color="auto"/>
                      </w:divBdr>
                      <w:divsChild>
                        <w:div w:id="1228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45091">
          <w:marLeft w:val="0"/>
          <w:marRight w:val="0"/>
          <w:marTop w:val="0"/>
          <w:marBottom w:val="0"/>
          <w:divBdr>
            <w:top w:val="none" w:sz="0" w:space="0" w:color="auto"/>
            <w:left w:val="none" w:sz="0" w:space="0" w:color="auto"/>
            <w:bottom w:val="none" w:sz="0" w:space="0" w:color="auto"/>
            <w:right w:val="none" w:sz="0" w:space="0" w:color="auto"/>
          </w:divBdr>
          <w:divsChild>
            <w:div w:id="16194084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362215">
      <w:bodyDiv w:val="1"/>
      <w:marLeft w:val="0"/>
      <w:marRight w:val="0"/>
      <w:marTop w:val="0"/>
      <w:marBottom w:val="0"/>
      <w:divBdr>
        <w:top w:val="none" w:sz="0" w:space="0" w:color="auto"/>
        <w:left w:val="none" w:sz="0" w:space="0" w:color="auto"/>
        <w:bottom w:val="none" w:sz="0" w:space="0" w:color="auto"/>
        <w:right w:val="none" w:sz="0" w:space="0" w:color="auto"/>
      </w:divBdr>
      <w:divsChild>
        <w:div w:id="276256884">
          <w:marLeft w:val="0"/>
          <w:marRight w:val="0"/>
          <w:marTop w:val="0"/>
          <w:marBottom w:val="0"/>
          <w:divBdr>
            <w:top w:val="none" w:sz="0" w:space="0" w:color="auto"/>
            <w:left w:val="none" w:sz="0" w:space="0" w:color="auto"/>
            <w:bottom w:val="none" w:sz="0" w:space="0" w:color="auto"/>
            <w:right w:val="none" w:sz="0" w:space="0" w:color="auto"/>
          </w:divBdr>
          <w:divsChild>
            <w:div w:id="647898492">
              <w:marLeft w:val="0"/>
              <w:marRight w:val="0"/>
              <w:marTop w:val="0"/>
              <w:marBottom w:val="0"/>
              <w:divBdr>
                <w:top w:val="none" w:sz="0" w:space="0" w:color="auto"/>
                <w:left w:val="none" w:sz="0" w:space="0" w:color="auto"/>
                <w:bottom w:val="none" w:sz="0" w:space="0" w:color="auto"/>
                <w:right w:val="none" w:sz="0" w:space="0" w:color="auto"/>
              </w:divBdr>
              <w:divsChild>
                <w:div w:id="644241238">
                  <w:marLeft w:val="0"/>
                  <w:marRight w:val="0"/>
                  <w:marTop w:val="0"/>
                  <w:marBottom w:val="0"/>
                  <w:divBdr>
                    <w:top w:val="none" w:sz="0" w:space="0" w:color="auto"/>
                    <w:left w:val="none" w:sz="0" w:space="0" w:color="auto"/>
                    <w:bottom w:val="none" w:sz="0" w:space="0" w:color="auto"/>
                    <w:right w:val="none" w:sz="0" w:space="0" w:color="auto"/>
                  </w:divBdr>
                  <w:divsChild>
                    <w:div w:id="391774806">
                      <w:marLeft w:val="0"/>
                      <w:marRight w:val="0"/>
                      <w:marTop w:val="0"/>
                      <w:marBottom w:val="0"/>
                      <w:divBdr>
                        <w:top w:val="none" w:sz="0" w:space="0" w:color="auto"/>
                        <w:left w:val="none" w:sz="0" w:space="0" w:color="auto"/>
                        <w:bottom w:val="none" w:sz="0" w:space="0" w:color="auto"/>
                        <w:right w:val="none" w:sz="0" w:space="0" w:color="auto"/>
                      </w:divBdr>
                      <w:divsChild>
                        <w:div w:id="8311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2076">
          <w:marLeft w:val="0"/>
          <w:marRight w:val="0"/>
          <w:marTop w:val="0"/>
          <w:marBottom w:val="0"/>
          <w:divBdr>
            <w:top w:val="none" w:sz="0" w:space="0" w:color="auto"/>
            <w:left w:val="none" w:sz="0" w:space="0" w:color="auto"/>
            <w:bottom w:val="none" w:sz="0" w:space="0" w:color="auto"/>
            <w:right w:val="none" w:sz="0" w:space="0" w:color="auto"/>
          </w:divBdr>
          <w:divsChild>
            <w:div w:id="104662687">
              <w:marLeft w:val="0"/>
              <w:marRight w:val="0"/>
              <w:marTop w:val="0"/>
              <w:marBottom w:val="240"/>
              <w:divBdr>
                <w:top w:val="none" w:sz="0" w:space="0" w:color="auto"/>
                <w:left w:val="none" w:sz="0" w:space="0" w:color="auto"/>
                <w:bottom w:val="none" w:sz="0" w:space="0" w:color="auto"/>
                <w:right w:val="none" w:sz="0" w:space="0" w:color="auto"/>
              </w:divBdr>
            </w:div>
          </w:divsChild>
        </w:div>
        <w:div w:id="967585404">
          <w:marLeft w:val="0"/>
          <w:marRight w:val="0"/>
          <w:marTop w:val="0"/>
          <w:marBottom w:val="0"/>
          <w:divBdr>
            <w:top w:val="single" w:sz="6" w:space="0" w:color="E9E9E9"/>
            <w:left w:val="none" w:sz="0" w:space="0" w:color="auto"/>
            <w:bottom w:val="none" w:sz="0" w:space="0" w:color="auto"/>
            <w:right w:val="none" w:sz="0" w:space="0" w:color="auto"/>
          </w:divBdr>
          <w:divsChild>
            <w:div w:id="466162814">
              <w:marLeft w:val="0"/>
              <w:marRight w:val="0"/>
              <w:marTop w:val="0"/>
              <w:marBottom w:val="0"/>
              <w:divBdr>
                <w:top w:val="none" w:sz="0" w:space="0" w:color="auto"/>
                <w:left w:val="none" w:sz="0" w:space="0" w:color="auto"/>
                <w:bottom w:val="none" w:sz="0" w:space="0" w:color="auto"/>
                <w:right w:val="none" w:sz="0" w:space="0" w:color="auto"/>
              </w:divBdr>
              <w:divsChild>
                <w:div w:id="683241023">
                  <w:marLeft w:val="0"/>
                  <w:marRight w:val="0"/>
                  <w:marTop w:val="0"/>
                  <w:marBottom w:val="0"/>
                  <w:divBdr>
                    <w:top w:val="none" w:sz="0" w:space="0" w:color="auto"/>
                    <w:left w:val="none" w:sz="0" w:space="0" w:color="auto"/>
                    <w:bottom w:val="none" w:sz="0" w:space="0" w:color="auto"/>
                    <w:right w:val="none" w:sz="0" w:space="0" w:color="auto"/>
                  </w:divBdr>
                  <w:divsChild>
                    <w:div w:id="1311440994">
                      <w:marLeft w:val="0"/>
                      <w:marRight w:val="0"/>
                      <w:marTop w:val="0"/>
                      <w:marBottom w:val="0"/>
                      <w:divBdr>
                        <w:top w:val="none" w:sz="0" w:space="0" w:color="auto"/>
                        <w:left w:val="none" w:sz="0" w:space="0" w:color="auto"/>
                        <w:bottom w:val="none" w:sz="0" w:space="0" w:color="auto"/>
                        <w:right w:val="none" w:sz="0" w:space="0" w:color="auto"/>
                      </w:divBdr>
                      <w:divsChild>
                        <w:div w:id="1044602275">
                          <w:marLeft w:val="0"/>
                          <w:marRight w:val="0"/>
                          <w:marTop w:val="0"/>
                          <w:marBottom w:val="0"/>
                          <w:divBdr>
                            <w:top w:val="none" w:sz="0" w:space="0" w:color="auto"/>
                            <w:left w:val="none" w:sz="0" w:space="0" w:color="auto"/>
                            <w:bottom w:val="none" w:sz="0" w:space="0" w:color="auto"/>
                            <w:right w:val="none" w:sz="0" w:space="0" w:color="auto"/>
                          </w:divBdr>
                          <w:divsChild>
                            <w:div w:id="1624924422">
                              <w:marLeft w:val="0"/>
                              <w:marRight w:val="0"/>
                              <w:marTop w:val="0"/>
                              <w:marBottom w:val="0"/>
                              <w:divBdr>
                                <w:top w:val="none" w:sz="0" w:space="0" w:color="auto"/>
                                <w:left w:val="none" w:sz="0" w:space="0" w:color="auto"/>
                                <w:bottom w:val="none" w:sz="0" w:space="0" w:color="auto"/>
                                <w:right w:val="none" w:sz="0" w:space="0" w:color="auto"/>
                              </w:divBdr>
                              <w:divsChild>
                                <w:div w:id="178352197">
                                  <w:marLeft w:val="0"/>
                                  <w:marRight w:val="0"/>
                                  <w:marTop w:val="0"/>
                                  <w:marBottom w:val="0"/>
                                  <w:divBdr>
                                    <w:top w:val="none" w:sz="0" w:space="0" w:color="auto"/>
                                    <w:left w:val="none" w:sz="0" w:space="0" w:color="auto"/>
                                    <w:bottom w:val="none" w:sz="0" w:space="0" w:color="auto"/>
                                    <w:right w:val="none" w:sz="0" w:space="0" w:color="auto"/>
                                  </w:divBdr>
                                  <w:divsChild>
                                    <w:div w:id="70590633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554384225">
                                  <w:marLeft w:val="0"/>
                                  <w:marRight w:val="0"/>
                                  <w:marTop w:val="0"/>
                                  <w:marBottom w:val="0"/>
                                  <w:divBdr>
                                    <w:top w:val="single" w:sz="6" w:space="0" w:color="E9E9E9"/>
                                    <w:left w:val="single" w:sz="6" w:space="0" w:color="E9E9E9"/>
                                    <w:bottom w:val="single" w:sz="6" w:space="0" w:color="E9E9E9"/>
                                    <w:right w:val="single" w:sz="6" w:space="0" w:color="E9E9E9"/>
                                  </w:divBdr>
                                  <w:divsChild>
                                    <w:div w:id="820150096">
                                      <w:marLeft w:val="0"/>
                                      <w:marRight w:val="0"/>
                                      <w:marTop w:val="0"/>
                                      <w:marBottom w:val="0"/>
                                      <w:divBdr>
                                        <w:top w:val="none" w:sz="0" w:space="0" w:color="auto"/>
                                        <w:left w:val="none" w:sz="0" w:space="0" w:color="auto"/>
                                        <w:bottom w:val="none" w:sz="0" w:space="0" w:color="auto"/>
                                        <w:right w:val="none" w:sz="0" w:space="0" w:color="auto"/>
                                      </w:divBdr>
                                      <w:divsChild>
                                        <w:div w:id="9652808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19233">
      <w:bodyDiv w:val="1"/>
      <w:marLeft w:val="0"/>
      <w:marRight w:val="0"/>
      <w:marTop w:val="0"/>
      <w:marBottom w:val="0"/>
      <w:divBdr>
        <w:top w:val="none" w:sz="0" w:space="0" w:color="auto"/>
        <w:left w:val="none" w:sz="0" w:space="0" w:color="auto"/>
        <w:bottom w:val="none" w:sz="0" w:space="0" w:color="auto"/>
        <w:right w:val="none" w:sz="0" w:space="0" w:color="auto"/>
      </w:divBdr>
      <w:divsChild>
        <w:div w:id="563680388">
          <w:marLeft w:val="0"/>
          <w:marRight w:val="0"/>
          <w:marTop w:val="0"/>
          <w:marBottom w:val="0"/>
          <w:divBdr>
            <w:top w:val="none" w:sz="0" w:space="0" w:color="auto"/>
            <w:left w:val="none" w:sz="0" w:space="0" w:color="auto"/>
            <w:bottom w:val="none" w:sz="0" w:space="0" w:color="auto"/>
            <w:right w:val="none" w:sz="0" w:space="0" w:color="auto"/>
          </w:divBdr>
        </w:div>
      </w:divsChild>
    </w:div>
    <w:div w:id="376705031">
      <w:bodyDiv w:val="1"/>
      <w:marLeft w:val="0"/>
      <w:marRight w:val="0"/>
      <w:marTop w:val="0"/>
      <w:marBottom w:val="0"/>
      <w:divBdr>
        <w:top w:val="none" w:sz="0" w:space="0" w:color="auto"/>
        <w:left w:val="none" w:sz="0" w:space="0" w:color="auto"/>
        <w:bottom w:val="none" w:sz="0" w:space="0" w:color="auto"/>
        <w:right w:val="none" w:sz="0" w:space="0" w:color="auto"/>
      </w:divBdr>
      <w:divsChild>
        <w:div w:id="1222399403">
          <w:marLeft w:val="0"/>
          <w:marRight w:val="0"/>
          <w:marTop w:val="0"/>
          <w:marBottom w:val="0"/>
          <w:divBdr>
            <w:top w:val="none" w:sz="0" w:space="0" w:color="auto"/>
            <w:left w:val="none" w:sz="0" w:space="0" w:color="auto"/>
            <w:bottom w:val="none" w:sz="0" w:space="0" w:color="auto"/>
            <w:right w:val="none" w:sz="0" w:space="0" w:color="auto"/>
          </w:divBdr>
        </w:div>
      </w:divsChild>
    </w:div>
    <w:div w:id="437725591">
      <w:bodyDiv w:val="1"/>
      <w:marLeft w:val="0"/>
      <w:marRight w:val="0"/>
      <w:marTop w:val="0"/>
      <w:marBottom w:val="0"/>
      <w:divBdr>
        <w:top w:val="none" w:sz="0" w:space="0" w:color="auto"/>
        <w:left w:val="none" w:sz="0" w:space="0" w:color="auto"/>
        <w:bottom w:val="none" w:sz="0" w:space="0" w:color="auto"/>
        <w:right w:val="none" w:sz="0" w:space="0" w:color="auto"/>
      </w:divBdr>
    </w:div>
    <w:div w:id="461852143">
      <w:bodyDiv w:val="1"/>
      <w:marLeft w:val="0"/>
      <w:marRight w:val="0"/>
      <w:marTop w:val="0"/>
      <w:marBottom w:val="0"/>
      <w:divBdr>
        <w:top w:val="none" w:sz="0" w:space="0" w:color="auto"/>
        <w:left w:val="none" w:sz="0" w:space="0" w:color="auto"/>
        <w:bottom w:val="none" w:sz="0" w:space="0" w:color="auto"/>
        <w:right w:val="none" w:sz="0" w:space="0" w:color="auto"/>
      </w:divBdr>
      <w:divsChild>
        <w:div w:id="1455828395">
          <w:marLeft w:val="0"/>
          <w:marRight w:val="0"/>
          <w:marTop w:val="0"/>
          <w:marBottom w:val="0"/>
          <w:divBdr>
            <w:top w:val="none" w:sz="0" w:space="0" w:color="auto"/>
            <w:left w:val="none" w:sz="0" w:space="0" w:color="auto"/>
            <w:bottom w:val="none" w:sz="0" w:space="0" w:color="auto"/>
            <w:right w:val="none" w:sz="0" w:space="0" w:color="auto"/>
          </w:divBdr>
        </w:div>
      </w:divsChild>
    </w:div>
    <w:div w:id="598411190">
      <w:bodyDiv w:val="1"/>
      <w:marLeft w:val="0"/>
      <w:marRight w:val="0"/>
      <w:marTop w:val="0"/>
      <w:marBottom w:val="0"/>
      <w:divBdr>
        <w:top w:val="none" w:sz="0" w:space="0" w:color="auto"/>
        <w:left w:val="none" w:sz="0" w:space="0" w:color="auto"/>
        <w:bottom w:val="none" w:sz="0" w:space="0" w:color="auto"/>
        <w:right w:val="none" w:sz="0" w:space="0" w:color="auto"/>
      </w:divBdr>
      <w:divsChild>
        <w:div w:id="1104419017">
          <w:marLeft w:val="0"/>
          <w:marRight w:val="0"/>
          <w:marTop w:val="0"/>
          <w:marBottom w:val="0"/>
          <w:divBdr>
            <w:top w:val="none" w:sz="0" w:space="0" w:color="auto"/>
            <w:left w:val="none" w:sz="0" w:space="0" w:color="auto"/>
            <w:bottom w:val="none" w:sz="0" w:space="0" w:color="auto"/>
            <w:right w:val="none" w:sz="0" w:space="0" w:color="auto"/>
          </w:divBdr>
          <w:divsChild>
            <w:div w:id="127088135">
              <w:marLeft w:val="0"/>
              <w:marRight w:val="0"/>
              <w:marTop w:val="0"/>
              <w:marBottom w:val="0"/>
              <w:divBdr>
                <w:top w:val="none" w:sz="0" w:space="0" w:color="auto"/>
                <w:left w:val="none" w:sz="0" w:space="0" w:color="auto"/>
                <w:bottom w:val="none" w:sz="0" w:space="0" w:color="auto"/>
                <w:right w:val="none" w:sz="0" w:space="0" w:color="auto"/>
              </w:divBdr>
              <w:divsChild>
                <w:div w:id="1466897967">
                  <w:marLeft w:val="0"/>
                  <w:marRight w:val="0"/>
                  <w:marTop w:val="0"/>
                  <w:marBottom w:val="0"/>
                  <w:divBdr>
                    <w:top w:val="none" w:sz="0" w:space="0" w:color="auto"/>
                    <w:left w:val="none" w:sz="0" w:space="0" w:color="auto"/>
                    <w:bottom w:val="none" w:sz="0" w:space="0" w:color="auto"/>
                    <w:right w:val="none" w:sz="0" w:space="0" w:color="auto"/>
                  </w:divBdr>
                  <w:divsChild>
                    <w:div w:id="1448550474">
                      <w:marLeft w:val="0"/>
                      <w:marRight w:val="0"/>
                      <w:marTop w:val="0"/>
                      <w:marBottom w:val="0"/>
                      <w:divBdr>
                        <w:top w:val="none" w:sz="0" w:space="0" w:color="auto"/>
                        <w:left w:val="none" w:sz="0" w:space="0" w:color="auto"/>
                        <w:bottom w:val="none" w:sz="0" w:space="0" w:color="auto"/>
                        <w:right w:val="none" w:sz="0" w:space="0" w:color="auto"/>
                      </w:divBdr>
                      <w:divsChild>
                        <w:div w:id="13547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555">
          <w:marLeft w:val="0"/>
          <w:marRight w:val="0"/>
          <w:marTop w:val="0"/>
          <w:marBottom w:val="0"/>
          <w:divBdr>
            <w:top w:val="none" w:sz="0" w:space="0" w:color="auto"/>
            <w:left w:val="none" w:sz="0" w:space="0" w:color="auto"/>
            <w:bottom w:val="none" w:sz="0" w:space="0" w:color="auto"/>
            <w:right w:val="none" w:sz="0" w:space="0" w:color="auto"/>
          </w:divBdr>
          <w:divsChild>
            <w:div w:id="73170520">
              <w:marLeft w:val="0"/>
              <w:marRight w:val="0"/>
              <w:marTop w:val="0"/>
              <w:marBottom w:val="240"/>
              <w:divBdr>
                <w:top w:val="none" w:sz="0" w:space="0" w:color="auto"/>
                <w:left w:val="none" w:sz="0" w:space="0" w:color="auto"/>
                <w:bottom w:val="none" w:sz="0" w:space="0" w:color="auto"/>
                <w:right w:val="none" w:sz="0" w:space="0" w:color="auto"/>
              </w:divBdr>
              <w:divsChild>
                <w:div w:id="1979803245">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Child>
        </w:div>
      </w:divsChild>
    </w:div>
    <w:div w:id="600799918">
      <w:bodyDiv w:val="1"/>
      <w:marLeft w:val="0"/>
      <w:marRight w:val="0"/>
      <w:marTop w:val="0"/>
      <w:marBottom w:val="0"/>
      <w:divBdr>
        <w:top w:val="none" w:sz="0" w:space="0" w:color="auto"/>
        <w:left w:val="none" w:sz="0" w:space="0" w:color="auto"/>
        <w:bottom w:val="none" w:sz="0" w:space="0" w:color="auto"/>
        <w:right w:val="none" w:sz="0" w:space="0" w:color="auto"/>
      </w:divBdr>
      <w:divsChild>
        <w:div w:id="1011683563">
          <w:marLeft w:val="0"/>
          <w:marRight w:val="0"/>
          <w:marTop w:val="0"/>
          <w:marBottom w:val="0"/>
          <w:divBdr>
            <w:top w:val="none" w:sz="0" w:space="0" w:color="auto"/>
            <w:left w:val="none" w:sz="0" w:space="0" w:color="auto"/>
            <w:bottom w:val="none" w:sz="0" w:space="0" w:color="auto"/>
            <w:right w:val="none" w:sz="0" w:space="0" w:color="auto"/>
          </w:divBdr>
        </w:div>
      </w:divsChild>
    </w:div>
    <w:div w:id="662897931">
      <w:bodyDiv w:val="1"/>
      <w:marLeft w:val="0"/>
      <w:marRight w:val="0"/>
      <w:marTop w:val="0"/>
      <w:marBottom w:val="0"/>
      <w:divBdr>
        <w:top w:val="none" w:sz="0" w:space="0" w:color="auto"/>
        <w:left w:val="none" w:sz="0" w:space="0" w:color="auto"/>
        <w:bottom w:val="none" w:sz="0" w:space="0" w:color="auto"/>
        <w:right w:val="none" w:sz="0" w:space="0" w:color="auto"/>
      </w:divBdr>
      <w:divsChild>
        <w:div w:id="1391805759">
          <w:marLeft w:val="0"/>
          <w:marRight w:val="0"/>
          <w:marTop w:val="0"/>
          <w:marBottom w:val="0"/>
          <w:divBdr>
            <w:top w:val="none" w:sz="0" w:space="0" w:color="auto"/>
            <w:left w:val="none" w:sz="0" w:space="0" w:color="auto"/>
            <w:bottom w:val="none" w:sz="0" w:space="0" w:color="auto"/>
            <w:right w:val="none" w:sz="0" w:space="0" w:color="auto"/>
          </w:divBdr>
        </w:div>
      </w:divsChild>
    </w:div>
    <w:div w:id="733358771">
      <w:bodyDiv w:val="1"/>
      <w:marLeft w:val="0"/>
      <w:marRight w:val="0"/>
      <w:marTop w:val="0"/>
      <w:marBottom w:val="0"/>
      <w:divBdr>
        <w:top w:val="none" w:sz="0" w:space="0" w:color="auto"/>
        <w:left w:val="none" w:sz="0" w:space="0" w:color="auto"/>
        <w:bottom w:val="none" w:sz="0" w:space="0" w:color="auto"/>
        <w:right w:val="none" w:sz="0" w:space="0" w:color="auto"/>
      </w:divBdr>
      <w:divsChild>
        <w:div w:id="959653715">
          <w:marLeft w:val="0"/>
          <w:marRight w:val="0"/>
          <w:marTop w:val="0"/>
          <w:marBottom w:val="0"/>
          <w:divBdr>
            <w:top w:val="none" w:sz="0" w:space="0" w:color="auto"/>
            <w:left w:val="none" w:sz="0" w:space="0" w:color="auto"/>
            <w:bottom w:val="none" w:sz="0" w:space="0" w:color="auto"/>
            <w:right w:val="none" w:sz="0" w:space="0" w:color="auto"/>
          </w:divBdr>
          <w:divsChild>
            <w:div w:id="1055852713">
              <w:marLeft w:val="0"/>
              <w:marRight w:val="0"/>
              <w:marTop w:val="0"/>
              <w:marBottom w:val="240"/>
              <w:divBdr>
                <w:top w:val="none" w:sz="0" w:space="0" w:color="auto"/>
                <w:left w:val="none" w:sz="0" w:space="0" w:color="auto"/>
                <w:bottom w:val="none" w:sz="0" w:space="0" w:color="auto"/>
                <w:right w:val="none" w:sz="0" w:space="0" w:color="auto"/>
              </w:divBdr>
            </w:div>
          </w:divsChild>
        </w:div>
        <w:div w:id="417480665">
          <w:marLeft w:val="0"/>
          <w:marRight w:val="0"/>
          <w:marTop w:val="0"/>
          <w:marBottom w:val="0"/>
          <w:divBdr>
            <w:top w:val="single" w:sz="6" w:space="0" w:color="E9E9E9"/>
            <w:left w:val="none" w:sz="0" w:space="0" w:color="auto"/>
            <w:bottom w:val="none" w:sz="0" w:space="0" w:color="auto"/>
            <w:right w:val="none" w:sz="0" w:space="0" w:color="auto"/>
          </w:divBdr>
          <w:divsChild>
            <w:div w:id="1760634756">
              <w:marLeft w:val="0"/>
              <w:marRight w:val="0"/>
              <w:marTop w:val="0"/>
              <w:marBottom w:val="0"/>
              <w:divBdr>
                <w:top w:val="none" w:sz="0" w:space="0" w:color="auto"/>
                <w:left w:val="none" w:sz="0" w:space="0" w:color="auto"/>
                <w:bottom w:val="none" w:sz="0" w:space="0" w:color="auto"/>
                <w:right w:val="none" w:sz="0" w:space="0" w:color="auto"/>
              </w:divBdr>
              <w:divsChild>
                <w:div w:id="1433863211">
                  <w:marLeft w:val="0"/>
                  <w:marRight w:val="0"/>
                  <w:marTop w:val="0"/>
                  <w:marBottom w:val="0"/>
                  <w:divBdr>
                    <w:top w:val="none" w:sz="0" w:space="0" w:color="auto"/>
                    <w:left w:val="none" w:sz="0" w:space="0" w:color="auto"/>
                    <w:bottom w:val="none" w:sz="0" w:space="0" w:color="auto"/>
                    <w:right w:val="none" w:sz="0" w:space="0" w:color="auto"/>
                  </w:divBdr>
                  <w:divsChild>
                    <w:div w:id="2070299351">
                      <w:marLeft w:val="0"/>
                      <w:marRight w:val="0"/>
                      <w:marTop w:val="0"/>
                      <w:marBottom w:val="0"/>
                      <w:divBdr>
                        <w:top w:val="none" w:sz="0" w:space="0" w:color="auto"/>
                        <w:left w:val="none" w:sz="0" w:space="0" w:color="auto"/>
                        <w:bottom w:val="none" w:sz="0" w:space="0" w:color="auto"/>
                        <w:right w:val="none" w:sz="0" w:space="0" w:color="auto"/>
                      </w:divBdr>
                      <w:divsChild>
                        <w:div w:id="991517539">
                          <w:marLeft w:val="0"/>
                          <w:marRight w:val="0"/>
                          <w:marTop w:val="0"/>
                          <w:marBottom w:val="0"/>
                          <w:divBdr>
                            <w:top w:val="none" w:sz="0" w:space="0" w:color="auto"/>
                            <w:left w:val="none" w:sz="0" w:space="0" w:color="auto"/>
                            <w:bottom w:val="none" w:sz="0" w:space="0" w:color="auto"/>
                            <w:right w:val="none" w:sz="0" w:space="0" w:color="auto"/>
                          </w:divBdr>
                          <w:divsChild>
                            <w:div w:id="1241331927">
                              <w:marLeft w:val="0"/>
                              <w:marRight w:val="0"/>
                              <w:marTop w:val="0"/>
                              <w:marBottom w:val="0"/>
                              <w:divBdr>
                                <w:top w:val="none" w:sz="0" w:space="0" w:color="auto"/>
                                <w:left w:val="none" w:sz="0" w:space="0" w:color="auto"/>
                                <w:bottom w:val="none" w:sz="0" w:space="0" w:color="auto"/>
                                <w:right w:val="none" w:sz="0" w:space="0" w:color="auto"/>
                              </w:divBdr>
                              <w:divsChild>
                                <w:div w:id="2055154645">
                                  <w:marLeft w:val="0"/>
                                  <w:marRight w:val="0"/>
                                  <w:marTop w:val="0"/>
                                  <w:marBottom w:val="0"/>
                                  <w:divBdr>
                                    <w:top w:val="none" w:sz="0" w:space="0" w:color="auto"/>
                                    <w:left w:val="none" w:sz="0" w:space="0" w:color="auto"/>
                                    <w:bottom w:val="none" w:sz="0" w:space="0" w:color="auto"/>
                                    <w:right w:val="none" w:sz="0" w:space="0" w:color="auto"/>
                                  </w:divBdr>
                                  <w:divsChild>
                                    <w:div w:id="977996997">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43160240">
                                  <w:marLeft w:val="0"/>
                                  <w:marRight w:val="0"/>
                                  <w:marTop w:val="0"/>
                                  <w:marBottom w:val="0"/>
                                  <w:divBdr>
                                    <w:top w:val="single" w:sz="6" w:space="0" w:color="E9E9E9"/>
                                    <w:left w:val="single" w:sz="6" w:space="0" w:color="E9E9E9"/>
                                    <w:bottom w:val="single" w:sz="6" w:space="0" w:color="E9E9E9"/>
                                    <w:right w:val="single" w:sz="6" w:space="0" w:color="E9E9E9"/>
                                  </w:divBdr>
                                  <w:divsChild>
                                    <w:div w:id="644311361">
                                      <w:marLeft w:val="0"/>
                                      <w:marRight w:val="0"/>
                                      <w:marTop w:val="0"/>
                                      <w:marBottom w:val="0"/>
                                      <w:divBdr>
                                        <w:top w:val="none" w:sz="0" w:space="0" w:color="auto"/>
                                        <w:left w:val="none" w:sz="0" w:space="0" w:color="auto"/>
                                        <w:bottom w:val="none" w:sz="0" w:space="0" w:color="auto"/>
                                        <w:right w:val="none" w:sz="0" w:space="0" w:color="auto"/>
                                      </w:divBdr>
                                      <w:divsChild>
                                        <w:div w:id="7050616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272153">
      <w:bodyDiv w:val="1"/>
      <w:marLeft w:val="0"/>
      <w:marRight w:val="0"/>
      <w:marTop w:val="0"/>
      <w:marBottom w:val="0"/>
      <w:divBdr>
        <w:top w:val="none" w:sz="0" w:space="0" w:color="auto"/>
        <w:left w:val="none" w:sz="0" w:space="0" w:color="auto"/>
        <w:bottom w:val="none" w:sz="0" w:space="0" w:color="auto"/>
        <w:right w:val="none" w:sz="0" w:space="0" w:color="auto"/>
      </w:divBdr>
    </w:div>
    <w:div w:id="785391583">
      <w:bodyDiv w:val="1"/>
      <w:marLeft w:val="0"/>
      <w:marRight w:val="0"/>
      <w:marTop w:val="0"/>
      <w:marBottom w:val="0"/>
      <w:divBdr>
        <w:top w:val="none" w:sz="0" w:space="0" w:color="auto"/>
        <w:left w:val="none" w:sz="0" w:space="0" w:color="auto"/>
        <w:bottom w:val="none" w:sz="0" w:space="0" w:color="auto"/>
        <w:right w:val="none" w:sz="0" w:space="0" w:color="auto"/>
      </w:divBdr>
      <w:divsChild>
        <w:div w:id="770319804">
          <w:marLeft w:val="0"/>
          <w:marRight w:val="0"/>
          <w:marTop w:val="0"/>
          <w:marBottom w:val="0"/>
          <w:divBdr>
            <w:top w:val="none" w:sz="0" w:space="0" w:color="auto"/>
            <w:left w:val="none" w:sz="0" w:space="0" w:color="auto"/>
            <w:bottom w:val="none" w:sz="0" w:space="0" w:color="auto"/>
            <w:right w:val="none" w:sz="0" w:space="0" w:color="auto"/>
          </w:divBdr>
        </w:div>
      </w:divsChild>
    </w:div>
    <w:div w:id="799617922">
      <w:bodyDiv w:val="1"/>
      <w:marLeft w:val="0"/>
      <w:marRight w:val="0"/>
      <w:marTop w:val="0"/>
      <w:marBottom w:val="0"/>
      <w:divBdr>
        <w:top w:val="none" w:sz="0" w:space="0" w:color="auto"/>
        <w:left w:val="none" w:sz="0" w:space="0" w:color="auto"/>
        <w:bottom w:val="none" w:sz="0" w:space="0" w:color="auto"/>
        <w:right w:val="none" w:sz="0" w:space="0" w:color="auto"/>
      </w:divBdr>
      <w:divsChild>
        <w:div w:id="1789929683">
          <w:marLeft w:val="0"/>
          <w:marRight w:val="0"/>
          <w:marTop w:val="0"/>
          <w:marBottom w:val="0"/>
          <w:divBdr>
            <w:top w:val="none" w:sz="0" w:space="0" w:color="auto"/>
            <w:left w:val="none" w:sz="0" w:space="0" w:color="auto"/>
            <w:bottom w:val="none" w:sz="0" w:space="0" w:color="auto"/>
            <w:right w:val="none" w:sz="0" w:space="0" w:color="auto"/>
          </w:divBdr>
        </w:div>
      </w:divsChild>
    </w:div>
    <w:div w:id="955718138">
      <w:bodyDiv w:val="1"/>
      <w:marLeft w:val="0"/>
      <w:marRight w:val="0"/>
      <w:marTop w:val="0"/>
      <w:marBottom w:val="0"/>
      <w:divBdr>
        <w:top w:val="none" w:sz="0" w:space="0" w:color="auto"/>
        <w:left w:val="none" w:sz="0" w:space="0" w:color="auto"/>
        <w:bottom w:val="none" w:sz="0" w:space="0" w:color="auto"/>
        <w:right w:val="none" w:sz="0" w:space="0" w:color="auto"/>
      </w:divBdr>
      <w:divsChild>
        <w:div w:id="1924217561">
          <w:marLeft w:val="0"/>
          <w:marRight w:val="0"/>
          <w:marTop w:val="0"/>
          <w:marBottom w:val="0"/>
          <w:divBdr>
            <w:top w:val="none" w:sz="0" w:space="0" w:color="auto"/>
            <w:left w:val="none" w:sz="0" w:space="0" w:color="auto"/>
            <w:bottom w:val="none" w:sz="0" w:space="0" w:color="auto"/>
            <w:right w:val="none" w:sz="0" w:space="0" w:color="auto"/>
          </w:divBdr>
        </w:div>
      </w:divsChild>
    </w:div>
    <w:div w:id="972518892">
      <w:bodyDiv w:val="1"/>
      <w:marLeft w:val="0"/>
      <w:marRight w:val="0"/>
      <w:marTop w:val="0"/>
      <w:marBottom w:val="0"/>
      <w:divBdr>
        <w:top w:val="none" w:sz="0" w:space="0" w:color="auto"/>
        <w:left w:val="none" w:sz="0" w:space="0" w:color="auto"/>
        <w:bottom w:val="none" w:sz="0" w:space="0" w:color="auto"/>
        <w:right w:val="none" w:sz="0" w:space="0" w:color="auto"/>
      </w:divBdr>
    </w:div>
    <w:div w:id="991716529">
      <w:bodyDiv w:val="1"/>
      <w:marLeft w:val="0"/>
      <w:marRight w:val="0"/>
      <w:marTop w:val="0"/>
      <w:marBottom w:val="0"/>
      <w:divBdr>
        <w:top w:val="none" w:sz="0" w:space="0" w:color="auto"/>
        <w:left w:val="none" w:sz="0" w:space="0" w:color="auto"/>
        <w:bottom w:val="none" w:sz="0" w:space="0" w:color="auto"/>
        <w:right w:val="none" w:sz="0" w:space="0" w:color="auto"/>
      </w:divBdr>
      <w:divsChild>
        <w:div w:id="2089189224">
          <w:marLeft w:val="0"/>
          <w:marRight w:val="0"/>
          <w:marTop w:val="0"/>
          <w:marBottom w:val="0"/>
          <w:divBdr>
            <w:top w:val="none" w:sz="0" w:space="0" w:color="auto"/>
            <w:left w:val="none" w:sz="0" w:space="0" w:color="auto"/>
            <w:bottom w:val="none" w:sz="0" w:space="0" w:color="auto"/>
            <w:right w:val="none" w:sz="0" w:space="0" w:color="auto"/>
          </w:divBdr>
        </w:div>
      </w:divsChild>
    </w:div>
    <w:div w:id="1031881143">
      <w:bodyDiv w:val="1"/>
      <w:marLeft w:val="0"/>
      <w:marRight w:val="0"/>
      <w:marTop w:val="0"/>
      <w:marBottom w:val="0"/>
      <w:divBdr>
        <w:top w:val="none" w:sz="0" w:space="0" w:color="auto"/>
        <w:left w:val="none" w:sz="0" w:space="0" w:color="auto"/>
        <w:bottom w:val="none" w:sz="0" w:space="0" w:color="auto"/>
        <w:right w:val="none" w:sz="0" w:space="0" w:color="auto"/>
      </w:divBdr>
      <w:divsChild>
        <w:div w:id="1281766930">
          <w:marLeft w:val="0"/>
          <w:marRight w:val="0"/>
          <w:marTop w:val="0"/>
          <w:marBottom w:val="0"/>
          <w:divBdr>
            <w:top w:val="none" w:sz="0" w:space="0" w:color="auto"/>
            <w:left w:val="none" w:sz="0" w:space="0" w:color="auto"/>
            <w:bottom w:val="none" w:sz="0" w:space="0" w:color="auto"/>
            <w:right w:val="none" w:sz="0" w:space="0" w:color="auto"/>
          </w:divBdr>
          <w:divsChild>
            <w:div w:id="1850675740">
              <w:marLeft w:val="0"/>
              <w:marRight w:val="0"/>
              <w:marTop w:val="0"/>
              <w:marBottom w:val="0"/>
              <w:divBdr>
                <w:top w:val="none" w:sz="0" w:space="0" w:color="auto"/>
                <w:left w:val="none" w:sz="0" w:space="0" w:color="auto"/>
                <w:bottom w:val="none" w:sz="0" w:space="0" w:color="auto"/>
                <w:right w:val="none" w:sz="0" w:space="0" w:color="auto"/>
              </w:divBdr>
              <w:divsChild>
                <w:div w:id="576213884">
                  <w:marLeft w:val="0"/>
                  <w:marRight w:val="0"/>
                  <w:marTop w:val="0"/>
                  <w:marBottom w:val="0"/>
                  <w:divBdr>
                    <w:top w:val="none" w:sz="0" w:space="0" w:color="auto"/>
                    <w:left w:val="none" w:sz="0" w:space="0" w:color="auto"/>
                    <w:bottom w:val="none" w:sz="0" w:space="0" w:color="auto"/>
                    <w:right w:val="none" w:sz="0" w:space="0" w:color="auto"/>
                  </w:divBdr>
                  <w:divsChild>
                    <w:div w:id="1612669309">
                      <w:marLeft w:val="0"/>
                      <w:marRight w:val="0"/>
                      <w:marTop w:val="0"/>
                      <w:marBottom w:val="0"/>
                      <w:divBdr>
                        <w:top w:val="none" w:sz="0" w:space="0" w:color="auto"/>
                        <w:left w:val="none" w:sz="0" w:space="0" w:color="auto"/>
                        <w:bottom w:val="none" w:sz="0" w:space="0" w:color="auto"/>
                        <w:right w:val="none" w:sz="0" w:space="0" w:color="auto"/>
                      </w:divBdr>
                      <w:divsChild>
                        <w:div w:id="1358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50190">
          <w:marLeft w:val="0"/>
          <w:marRight w:val="0"/>
          <w:marTop w:val="0"/>
          <w:marBottom w:val="0"/>
          <w:divBdr>
            <w:top w:val="none" w:sz="0" w:space="0" w:color="auto"/>
            <w:left w:val="none" w:sz="0" w:space="0" w:color="auto"/>
            <w:bottom w:val="none" w:sz="0" w:space="0" w:color="auto"/>
            <w:right w:val="none" w:sz="0" w:space="0" w:color="auto"/>
          </w:divBdr>
          <w:divsChild>
            <w:div w:id="20739637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6295958">
      <w:bodyDiv w:val="1"/>
      <w:marLeft w:val="0"/>
      <w:marRight w:val="0"/>
      <w:marTop w:val="0"/>
      <w:marBottom w:val="0"/>
      <w:divBdr>
        <w:top w:val="none" w:sz="0" w:space="0" w:color="auto"/>
        <w:left w:val="none" w:sz="0" w:space="0" w:color="auto"/>
        <w:bottom w:val="none" w:sz="0" w:space="0" w:color="auto"/>
        <w:right w:val="none" w:sz="0" w:space="0" w:color="auto"/>
      </w:divBdr>
      <w:divsChild>
        <w:div w:id="340358788">
          <w:marLeft w:val="0"/>
          <w:marRight w:val="0"/>
          <w:marTop w:val="0"/>
          <w:marBottom w:val="0"/>
          <w:divBdr>
            <w:top w:val="none" w:sz="0" w:space="0" w:color="auto"/>
            <w:left w:val="none" w:sz="0" w:space="0" w:color="auto"/>
            <w:bottom w:val="none" w:sz="0" w:space="0" w:color="auto"/>
            <w:right w:val="none" w:sz="0" w:space="0" w:color="auto"/>
          </w:divBdr>
        </w:div>
      </w:divsChild>
    </w:div>
    <w:div w:id="1109202355">
      <w:bodyDiv w:val="1"/>
      <w:marLeft w:val="0"/>
      <w:marRight w:val="0"/>
      <w:marTop w:val="0"/>
      <w:marBottom w:val="0"/>
      <w:divBdr>
        <w:top w:val="none" w:sz="0" w:space="0" w:color="auto"/>
        <w:left w:val="none" w:sz="0" w:space="0" w:color="auto"/>
        <w:bottom w:val="none" w:sz="0" w:space="0" w:color="auto"/>
        <w:right w:val="none" w:sz="0" w:space="0" w:color="auto"/>
      </w:divBdr>
    </w:div>
    <w:div w:id="1144587093">
      <w:bodyDiv w:val="1"/>
      <w:marLeft w:val="0"/>
      <w:marRight w:val="0"/>
      <w:marTop w:val="0"/>
      <w:marBottom w:val="0"/>
      <w:divBdr>
        <w:top w:val="none" w:sz="0" w:space="0" w:color="auto"/>
        <w:left w:val="none" w:sz="0" w:space="0" w:color="auto"/>
        <w:bottom w:val="none" w:sz="0" w:space="0" w:color="auto"/>
        <w:right w:val="none" w:sz="0" w:space="0" w:color="auto"/>
      </w:divBdr>
      <w:divsChild>
        <w:div w:id="1937708762">
          <w:marLeft w:val="0"/>
          <w:marRight w:val="0"/>
          <w:marTop w:val="0"/>
          <w:marBottom w:val="0"/>
          <w:divBdr>
            <w:top w:val="none" w:sz="0" w:space="0" w:color="auto"/>
            <w:left w:val="none" w:sz="0" w:space="0" w:color="auto"/>
            <w:bottom w:val="none" w:sz="0" w:space="0" w:color="auto"/>
            <w:right w:val="none" w:sz="0" w:space="0" w:color="auto"/>
          </w:divBdr>
        </w:div>
      </w:divsChild>
    </w:div>
    <w:div w:id="1169758268">
      <w:bodyDiv w:val="1"/>
      <w:marLeft w:val="0"/>
      <w:marRight w:val="0"/>
      <w:marTop w:val="0"/>
      <w:marBottom w:val="0"/>
      <w:divBdr>
        <w:top w:val="none" w:sz="0" w:space="0" w:color="auto"/>
        <w:left w:val="none" w:sz="0" w:space="0" w:color="auto"/>
        <w:bottom w:val="none" w:sz="0" w:space="0" w:color="auto"/>
        <w:right w:val="none" w:sz="0" w:space="0" w:color="auto"/>
      </w:divBdr>
    </w:div>
    <w:div w:id="1218666060">
      <w:bodyDiv w:val="1"/>
      <w:marLeft w:val="0"/>
      <w:marRight w:val="0"/>
      <w:marTop w:val="0"/>
      <w:marBottom w:val="0"/>
      <w:divBdr>
        <w:top w:val="none" w:sz="0" w:space="0" w:color="auto"/>
        <w:left w:val="none" w:sz="0" w:space="0" w:color="auto"/>
        <w:bottom w:val="none" w:sz="0" w:space="0" w:color="auto"/>
        <w:right w:val="none" w:sz="0" w:space="0" w:color="auto"/>
      </w:divBdr>
    </w:div>
    <w:div w:id="1224411526">
      <w:bodyDiv w:val="1"/>
      <w:marLeft w:val="0"/>
      <w:marRight w:val="0"/>
      <w:marTop w:val="0"/>
      <w:marBottom w:val="0"/>
      <w:divBdr>
        <w:top w:val="none" w:sz="0" w:space="0" w:color="auto"/>
        <w:left w:val="none" w:sz="0" w:space="0" w:color="auto"/>
        <w:bottom w:val="none" w:sz="0" w:space="0" w:color="auto"/>
        <w:right w:val="none" w:sz="0" w:space="0" w:color="auto"/>
      </w:divBdr>
    </w:div>
    <w:div w:id="1265915882">
      <w:bodyDiv w:val="1"/>
      <w:marLeft w:val="0"/>
      <w:marRight w:val="0"/>
      <w:marTop w:val="0"/>
      <w:marBottom w:val="0"/>
      <w:divBdr>
        <w:top w:val="none" w:sz="0" w:space="0" w:color="auto"/>
        <w:left w:val="none" w:sz="0" w:space="0" w:color="auto"/>
        <w:bottom w:val="none" w:sz="0" w:space="0" w:color="auto"/>
        <w:right w:val="none" w:sz="0" w:space="0" w:color="auto"/>
      </w:divBdr>
      <w:divsChild>
        <w:div w:id="178392437">
          <w:marLeft w:val="0"/>
          <w:marRight w:val="0"/>
          <w:marTop w:val="0"/>
          <w:marBottom w:val="0"/>
          <w:divBdr>
            <w:top w:val="none" w:sz="0" w:space="0" w:color="auto"/>
            <w:left w:val="none" w:sz="0" w:space="0" w:color="auto"/>
            <w:bottom w:val="none" w:sz="0" w:space="0" w:color="auto"/>
            <w:right w:val="none" w:sz="0" w:space="0" w:color="auto"/>
          </w:divBdr>
        </w:div>
      </w:divsChild>
    </w:div>
    <w:div w:id="1302534608">
      <w:bodyDiv w:val="1"/>
      <w:marLeft w:val="0"/>
      <w:marRight w:val="0"/>
      <w:marTop w:val="0"/>
      <w:marBottom w:val="0"/>
      <w:divBdr>
        <w:top w:val="none" w:sz="0" w:space="0" w:color="auto"/>
        <w:left w:val="none" w:sz="0" w:space="0" w:color="auto"/>
        <w:bottom w:val="none" w:sz="0" w:space="0" w:color="auto"/>
        <w:right w:val="none" w:sz="0" w:space="0" w:color="auto"/>
      </w:divBdr>
      <w:divsChild>
        <w:div w:id="334958201">
          <w:marLeft w:val="0"/>
          <w:marRight w:val="0"/>
          <w:marTop w:val="0"/>
          <w:marBottom w:val="0"/>
          <w:divBdr>
            <w:top w:val="none" w:sz="0" w:space="0" w:color="auto"/>
            <w:left w:val="none" w:sz="0" w:space="0" w:color="auto"/>
            <w:bottom w:val="none" w:sz="0" w:space="0" w:color="auto"/>
            <w:right w:val="none" w:sz="0" w:space="0" w:color="auto"/>
          </w:divBdr>
        </w:div>
      </w:divsChild>
    </w:div>
    <w:div w:id="1324970456">
      <w:bodyDiv w:val="1"/>
      <w:marLeft w:val="0"/>
      <w:marRight w:val="0"/>
      <w:marTop w:val="0"/>
      <w:marBottom w:val="0"/>
      <w:divBdr>
        <w:top w:val="none" w:sz="0" w:space="0" w:color="auto"/>
        <w:left w:val="none" w:sz="0" w:space="0" w:color="auto"/>
        <w:bottom w:val="none" w:sz="0" w:space="0" w:color="auto"/>
        <w:right w:val="none" w:sz="0" w:space="0" w:color="auto"/>
      </w:divBdr>
    </w:div>
    <w:div w:id="1344280084">
      <w:bodyDiv w:val="1"/>
      <w:marLeft w:val="0"/>
      <w:marRight w:val="0"/>
      <w:marTop w:val="0"/>
      <w:marBottom w:val="0"/>
      <w:divBdr>
        <w:top w:val="none" w:sz="0" w:space="0" w:color="auto"/>
        <w:left w:val="none" w:sz="0" w:space="0" w:color="auto"/>
        <w:bottom w:val="none" w:sz="0" w:space="0" w:color="auto"/>
        <w:right w:val="none" w:sz="0" w:space="0" w:color="auto"/>
      </w:divBdr>
    </w:div>
    <w:div w:id="1475027507">
      <w:bodyDiv w:val="1"/>
      <w:marLeft w:val="0"/>
      <w:marRight w:val="0"/>
      <w:marTop w:val="0"/>
      <w:marBottom w:val="0"/>
      <w:divBdr>
        <w:top w:val="none" w:sz="0" w:space="0" w:color="auto"/>
        <w:left w:val="none" w:sz="0" w:space="0" w:color="auto"/>
        <w:bottom w:val="none" w:sz="0" w:space="0" w:color="auto"/>
        <w:right w:val="none" w:sz="0" w:space="0" w:color="auto"/>
      </w:divBdr>
    </w:div>
    <w:div w:id="1488127812">
      <w:bodyDiv w:val="1"/>
      <w:marLeft w:val="0"/>
      <w:marRight w:val="0"/>
      <w:marTop w:val="0"/>
      <w:marBottom w:val="0"/>
      <w:divBdr>
        <w:top w:val="none" w:sz="0" w:space="0" w:color="auto"/>
        <w:left w:val="none" w:sz="0" w:space="0" w:color="auto"/>
        <w:bottom w:val="none" w:sz="0" w:space="0" w:color="auto"/>
        <w:right w:val="none" w:sz="0" w:space="0" w:color="auto"/>
      </w:divBdr>
      <w:divsChild>
        <w:div w:id="737629305">
          <w:marLeft w:val="0"/>
          <w:marRight w:val="0"/>
          <w:marTop w:val="0"/>
          <w:marBottom w:val="0"/>
          <w:divBdr>
            <w:top w:val="none" w:sz="0" w:space="0" w:color="auto"/>
            <w:left w:val="none" w:sz="0" w:space="0" w:color="auto"/>
            <w:bottom w:val="none" w:sz="0" w:space="0" w:color="auto"/>
            <w:right w:val="none" w:sz="0" w:space="0" w:color="auto"/>
          </w:divBdr>
        </w:div>
      </w:divsChild>
    </w:div>
    <w:div w:id="1557278423">
      <w:bodyDiv w:val="1"/>
      <w:marLeft w:val="0"/>
      <w:marRight w:val="0"/>
      <w:marTop w:val="0"/>
      <w:marBottom w:val="0"/>
      <w:divBdr>
        <w:top w:val="none" w:sz="0" w:space="0" w:color="auto"/>
        <w:left w:val="none" w:sz="0" w:space="0" w:color="auto"/>
        <w:bottom w:val="none" w:sz="0" w:space="0" w:color="auto"/>
        <w:right w:val="none" w:sz="0" w:space="0" w:color="auto"/>
      </w:divBdr>
    </w:div>
    <w:div w:id="1568226659">
      <w:bodyDiv w:val="1"/>
      <w:marLeft w:val="0"/>
      <w:marRight w:val="0"/>
      <w:marTop w:val="0"/>
      <w:marBottom w:val="0"/>
      <w:divBdr>
        <w:top w:val="none" w:sz="0" w:space="0" w:color="auto"/>
        <w:left w:val="none" w:sz="0" w:space="0" w:color="auto"/>
        <w:bottom w:val="none" w:sz="0" w:space="0" w:color="auto"/>
        <w:right w:val="none" w:sz="0" w:space="0" w:color="auto"/>
      </w:divBdr>
    </w:div>
    <w:div w:id="1635334357">
      <w:bodyDiv w:val="1"/>
      <w:marLeft w:val="0"/>
      <w:marRight w:val="0"/>
      <w:marTop w:val="0"/>
      <w:marBottom w:val="0"/>
      <w:divBdr>
        <w:top w:val="none" w:sz="0" w:space="0" w:color="auto"/>
        <w:left w:val="none" w:sz="0" w:space="0" w:color="auto"/>
        <w:bottom w:val="none" w:sz="0" w:space="0" w:color="auto"/>
        <w:right w:val="none" w:sz="0" w:space="0" w:color="auto"/>
      </w:divBdr>
      <w:divsChild>
        <w:div w:id="1305890967">
          <w:marLeft w:val="0"/>
          <w:marRight w:val="0"/>
          <w:marTop w:val="0"/>
          <w:marBottom w:val="0"/>
          <w:divBdr>
            <w:top w:val="none" w:sz="0" w:space="0" w:color="auto"/>
            <w:left w:val="none" w:sz="0" w:space="0" w:color="auto"/>
            <w:bottom w:val="none" w:sz="0" w:space="0" w:color="auto"/>
            <w:right w:val="none" w:sz="0" w:space="0" w:color="auto"/>
          </w:divBdr>
        </w:div>
      </w:divsChild>
    </w:div>
    <w:div w:id="1638225061">
      <w:bodyDiv w:val="1"/>
      <w:marLeft w:val="0"/>
      <w:marRight w:val="0"/>
      <w:marTop w:val="0"/>
      <w:marBottom w:val="0"/>
      <w:divBdr>
        <w:top w:val="none" w:sz="0" w:space="0" w:color="auto"/>
        <w:left w:val="none" w:sz="0" w:space="0" w:color="auto"/>
        <w:bottom w:val="none" w:sz="0" w:space="0" w:color="auto"/>
        <w:right w:val="none" w:sz="0" w:space="0" w:color="auto"/>
      </w:divBdr>
    </w:div>
    <w:div w:id="1657565989">
      <w:bodyDiv w:val="1"/>
      <w:marLeft w:val="0"/>
      <w:marRight w:val="0"/>
      <w:marTop w:val="0"/>
      <w:marBottom w:val="0"/>
      <w:divBdr>
        <w:top w:val="none" w:sz="0" w:space="0" w:color="auto"/>
        <w:left w:val="none" w:sz="0" w:space="0" w:color="auto"/>
        <w:bottom w:val="none" w:sz="0" w:space="0" w:color="auto"/>
        <w:right w:val="none" w:sz="0" w:space="0" w:color="auto"/>
      </w:divBdr>
    </w:div>
    <w:div w:id="1756629283">
      <w:bodyDiv w:val="1"/>
      <w:marLeft w:val="0"/>
      <w:marRight w:val="0"/>
      <w:marTop w:val="0"/>
      <w:marBottom w:val="0"/>
      <w:divBdr>
        <w:top w:val="none" w:sz="0" w:space="0" w:color="auto"/>
        <w:left w:val="none" w:sz="0" w:space="0" w:color="auto"/>
        <w:bottom w:val="none" w:sz="0" w:space="0" w:color="auto"/>
        <w:right w:val="none" w:sz="0" w:space="0" w:color="auto"/>
      </w:divBdr>
      <w:divsChild>
        <w:div w:id="1320377463">
          <w:marLeft w:val="0"/>
          <w:marRight w:val="0"/>
          <w:marTop w:val="0"/>
          <w:marBottom w:val="0"/>
          <w:divBdr>
            <w:top w:val="none" w:sz="0" w:space="0" w:color="auto"/>
            <w:left w:val="none" w:sz="0" w:space="0" w:color="auto"/>
            <w:bottom w:val="none" w:sz="0" w:space="0" w:color="auto"/>
            <w:right w:val="none" w:sz="0" w:space="0" w:color="auto"/>
          </w:divBdr>
        </w:div>
      </w:divsChild>
    </w:div>
    <w:div w:id="1773622641">
      <w:bodyDiv w:val="1"/>
      <w:marLeft w:val="0"/>
      <w:marRight w:val="0"/>
      <w:marTop w:val="0"/>
      <w:marBottom w:val="0"/>
      <w:divBdr>
        <w:top w:val="none" w:sz="0" w:space="0" w:color="auto"/>
        <w:left w:val="none" w:sz="0" w:space="0" w:color="auto"/>
        <w:bottom w:val="none" w:sz="0" w:space="0" w:color="auto"/>
        <w:right w:val="none" w:sz="0" w:space="0" w:color="auto"/>
      </w:divBdr>
    </w:div>
    <w:div w:id="1801916198">
      <w:bodyDiv w:val="1"/>
      <w:marLeft w:val="0"/>
      <w:marRight w:val="0"/>
      <w:marTop w:val="0"/>
      <w:marBottom w:val="0"/>
      <w:divBdr>
        <w:top w:val="none" w:sz="0" w:space="0" w:color="auto"/>
        <w:left w:val="none" w:sz="0" w:space="0" w:color="auto"/>
        <w:bottom w:val="none" w:sz="0" w:space="0" w:color="auto"/>
        <w:right w:val="none" w:sz="0" w:space="0" w:color="auto"/>
      </w:divBdr>
    </w:div>
    <w:div w:id="1835222072">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4">
          <w:marLeft w:val="0"/>
          <w:marRight w:val="0"/>
          <w:marTop w:val="0"/>
          <w:marBottom w:val="0"/>
          <w:divBdr>
            <w:top w:val="none" w:sz="0" w:space="0" w:color="auto"/>
            <w:left w:val="none" w:sz="0" w:space="0" w:color="auto"/>
            <w:bottom w:val="none" w:sz="0" w:space="0" w:color="auto"/>
            <w:right w:val="none" w:sz="0" w:space="0" w:color="auto"/>
          </w:divBdr>
          <w:divsChild>
            <w:div w:id="121581276">
              <w:marLeft w:val="0"/>
              <w:marRight w:val="0"/>
              <w:marTop w:val="0"/>
              <w:marBottom w:val="0"/>
              <w:divBdr>
                <w:top w:val="none" w:sz="0" w:space="0" w:color="auto"/>
                <w:left w:val="none" w:sz="0" w:space="0" w:color="auto"/>
                <w:bottom w:val="none" w:sz="0" w:space="0" w:color="auto"/>
                <w:right w:val="none" w:sz="0" w:space="0" w:color="auto"/>
              </w:divBdr>
              <w:divsChild>
                <w:div w:id="1195655676">
                  <w:marLeft w:val="0"/>
                  <w:marRight w:val="0"/>
                  <w:marTop w:val="0"/>
                  <w:marBottom w:val="0"/>
                  <w:divBdr>
                    <w:top w:val="none" w:sz="0" w:space="0" w:color="auto"/>
                    <w:left w:val="none" w:sz="0" w:space="0" w:color="auto"/>
                    <w:bottom w:val="none" w:sz="0" w:space="0" w:color="auto"/>
                    <w:right w:val="none" w:sz="0" w:space="0" w:color="auto"/>
                  </w:divBdr>
                  <w:divsChild>
                    <w:div w:id="1521234989">
                      <w:marLeft w:val="0"/>
                      <w:marRight w:val="0"/>
                      <w:marTop w:val="0"/>
                      <w:marBottom w:val="0"/>
                      <w:divBdr>
                        <w:top w:val="none" w:sz="0" w:space="0" w:color="auto"/>
                        <w:left w:val="none" w:sz="0" w:space="0" w:color="auto"/>
                        <w:bottom w:val="none" w:sz="0" w:space="0" w:color="auto"/>
                        <w:right w:val="none" w:sz="0" w:space="0" w:color="auto"/>
                      </w:divBdr>
                      <w:divsChild>
                        <w:div w:id="17255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90240">
          <w:marLeft w:val="0"/>
          <w:marRight w:val="0"/>
          <w:marTop w:val="0"/>
          <w:marBottom w:val="0"/>
          <w:divBdr>
            <w:top w:val="none" w:sz="0" w:space="0" w:color="auto"/>
            <w:left w:val="none" w:sz="0" w:space="0" w:color="auto"/>
            <w:bottom w:val="none" w:sz="0" w:space="0" w:color="auto"/>
            <w:right w:val="none" w:sz="0" w:space="0" w:color="auto"/>
          </w:divBdr>
          <w:divsChild>
            <w:div w:id="387148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5572056">
      <w:bodyDiv w:val="1"/>
      <w:marLeft w:val="0"/>
      <w:marRight w:val="0"/>
      <w:marTop w:val="0"/>
      <w:marBottom w:val="0"/>
      <w:divBdr>
        <w:top w:val="none" w:sz="0" w:space="0" w:color="auto"/>
        <w:left w:val="none" w:sz="0" w:space="0" w:color="auto"/>
        <w:bottom w:val="none" w:sz="0" w:space="0" w:color="auto"/>
        <w:right w:val="none" w:sz="0" w:space="0" w:color="auto"/>
      </w:divBdr>
      <w:divsChild>
        <w:div w:id="1955362773">
          <w:marLeft w:val="0"/>
          <w:marRight w:val="0"/>
          <w:marTop w:val="0"/>
          <w:marBottom w:val="0"/>
          <w:divBdr>
            <w:top w:val="none" w:sz="0" w:space="0" w:color="auto"/>
            <w:left w:val="none" w:sz="0" w:space="0" w:color="auto"/>
            <w:bottom w:val="none" w:sz="0" w:space="0" w:color="auto"/>
            <w:right w:val="none" w:sz="0" w:space="0" w:color="auto"/>
          </w:divBdr>
        </w:div>
      </w:divsChild>
    </w:div>
    <w:div w:id="1980577092">
      <w:bodyDiv w:val="1"/>
      <w:marLeft w:val="0"/>
      <w:marRight w:val="0"/>
      <w:marTop w:val="0"/>
      <w:marBottom w:val="0"/>
      <w:divBdr>
        <w:top w:val="none" w:sz="0" w:space="0" w:color="auto"/>
        <w:left w:val="none" w:sz="0" w:space="0" w:color="auto"/>
        <w:bottom w:val="none" w:sz="0" w:space="0" w:color="auto"/>
        <w:right w:val="none" w:sz="0" w:space="0" w:color="auto"/>
      </w:divBdr>
    </w:div>
    <w:div w:id="2035033617">
      <w:bodyDiv w:val="1"/>
      <w:marLeft w:val="0"/>
      <w:marRight w:val="0"/>
      <w:marTop w:val="0"/>
      <w:marBottom w:val="0"/>
      <w:divBdr>
        <w:top w:val="none" w:sz="0" w:space="0" w:color="auto"/>
        <w:left w:val="none" w:sz="0" w:space="0" w:color="auto"/>
        <w:bottom w:val="none" w:sz="0" w:space="0" w:color="auto"/>
        <w:right w:val="none" w:sz="0" w:space="0" w:color="auto"/>
      </w:divBdr>
    </w:div>
    <w:div w:id="2057116362">
      <w:bodyDiv w:val="1"/>
      <w:marLeft w:val="0"/>
      <w:marRight w:val="0"/>
      <w:marTop w:val="0"/>
      <w:marBottom w:val="0"/>
      <w:divBdr>
        <w:top w:val="none" w:sz="0" w:space="0" w:color="auto"/>
        <w:left w:val="none" w:sz="0" w:space="0" w:color="auto"/>
        <w:bottom w:val="none" w:sz="0" w:space="0" w:color="auto"/>
        <w:right w:val="none" w:sz="0" w:space="0" w:color="auto"/>
      </w:divBdr>
      <w:divsChild>
        <w:div w:id="935362375">
          <w:marLeft w:val="0"/>
          <w:marRight w:val="0"/>
          <w:marTop w:val="0"/>
          <w:marBottom w:val="0"/>
          <w:divBdr>
            <w:top w:val="none" w:sz="0" w:space="0" w:color="auto"/>
            <w:left w:val="none" w:sz="0" w:space="0" w:color="auto"/>
            <w:bottom w:val="none" w:sz="0" w:space="0" w:color="auto"/>
            <w:right w:val="none" w:sz="0" w:space="0" w:color="auto"/>
          </w:divBdr>
        </w:div>
      </w:divsChild>
    </w:div>
    <w:div w:id="2108306709">
      <w:bodyDiv w:val="1"/>
      <w:marLeft w:val="0"/>
      <w:marRight w:val="0"/>
      <w:marTop w:val="0"/>
      <w:marBottom w:val="0"/>
      <w:divBdr>
        <w:top w:val="none" w:sz="0" w:space="0" w:color="auto"/>
        <w:left w:val="none" w:sz="0" w:space="0" w:color="auto"/>
        <w:bottom w:val="none" w:sz="0" w:space="0" w:color="auto"/>
        <w:right w:val="none" w:sz="0" w:space="0" w:color="auto"/>
      </w:divBdr>
    </w:div>
    <w:div w:id="2114668927">
      <w:bodyDiv w:val="1"/>
      <w:marLeft w:val="0"/>
      <w:marRight w:val="0"/>
      <w:marTop w:val="0"/>
      <w:marBottom w:val="0"/>
      <w:divBdr>
        <w:top w:val="none" w:sz="0" w:space="0" w:color="auto"/>
        <w:left w:val="none" w:sz="0" w:space="0" w:color="auto"/>
        <w:bottom w:val="none" w:sz="0" w:space="0" w:color="auto"/>
        <w:right w:val="none" w:sz="0" w:space="0" w:color="auto"/>
      </w:divBdr>
      <w:divsChild>
        <w:div w:id="5439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latzi.com/@ann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latzi.com/@anncode"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latzi.com/@anncod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latzi.com/@ann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3264</TotalTime>
  <Pages>30</Pages>
  <Words>4400</Words>
  <Characters>24204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2020-10-08T15:25:00Z</dcterms:created>
  <dcterms:modified xsi:type="dcterms:W3CDTF">2020-10-31T20:14:00Z</dcterms:modified>
</cp:coreProperties>
</file>